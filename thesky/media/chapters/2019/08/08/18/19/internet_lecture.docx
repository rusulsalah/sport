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C5C" w:rsidRPr="00647C5C" w:rsidRDefault="00647C5C" w:rsidP="00647C5C">
      <w:pPr>
        <w:spacing w:before="100" w:beforeAutospacing="1" w:after="100" w:afterAutospacing="1" w:line="240" w:lineRule="auto"/>
        <w:jc w:val="right"/>
        <w:outlineLvl w:val="0"/>
        <w:rPr>
          <w:rFonts w:ascii="Times New Roman" w:eastAsia="Times New Roman" w:hAnsi="Times New Roman" w:cs="Times New Roman"/>
          <w:kern w:val="36"/>
          <w:sz w:val="28"/>
          <w:szCs w:val="28"/>
        </w:rPr>
      </w:pPr>
      <w:r w:rsidRPr="00647C5C">
        <w:rPr>
          <w:rFonts w:ascii="Times New Roman" w:eastAsia="Times New Roman" w:hAnsi="Times New Roman" w:cs="Times New Roman"/>
          <w:kern w:val="36"/>
          <w:sz w:val="28"/>
          <w:szCs w:val="28"/>
          <w:rtl/>
        </w:rPr>
        <w:t>من أين يأتي الانترنت ؟ وكيف يصل الينا ؟</w:t>
      </w:r>
    </w:p>
    <w:p w:rsidR="00647C5C" w:rsidRPr="00647C5C" w:rsidRDefault="00647C5C" w:rsidP="00647C5C">
      <w:pPr>
        <w:spacing w:before="100" w:beforeAutospacing="1" w:after="100" w:afterAutospacing="1" w:line="240" w:lineRule="auto"/>
        <w:jc w:val="right"/>
        <w:rPr>
          <w:rFonts w:ascii="Times New Roman" w:eastAsia="Times New Roman" w:hAnsi="Times New Roman" w:cs="Times New Roman"/>
          <w:sz w:val="28"/>
          <w:szCs w:val="28"/>
        </w:rPr>
      </w:pPr>
      <w:r w:rsidRPr="00647C5C">
        <w:rPr>
          <w:rFonts w:ascii="Times New Roman" w:eastAsia="Times New Roman" w:hAnsi="Times New Roman" w:cs="Times New Roman"/>
          <w:sz w:val="28"/>
          <w:szCs w:val="28"/>
          <w:rtl/>
        </w:rPr>
        <w:t>ما هو الانترنت</w:t>
      </w:r>
      <w:r w:rsidRPr="00647C5C">
        <w:rPr>
          <w:rFonts w:ascii="Times New Roman" w:eastAsia="Times New Roman" w:hAnsi="Times New Roman" w:cs="Times New Roman"/>
          <w:sz w:val="28"/>
          <w:szCs w:val="28"/>
        </w:rPr>
        <w:br/>
      </w:r>
      <w:r w:rsidRPr="00647C5C">
        <w:rPr>
          <w:rFonts w:ascii="Times New Roman" w:eastAsia="Times New Roman" w:hAnsi="Times New Roman" w:cs="Times New Roman"/>
          <w:sz w:val="28"/>
          <w:szCs w:val="28"/>
          <w:rtl/>
        </w:rPr>
        <w:t>الإنترنت عبارة عن شبكة من الشبكات الحاسوبية المتداخلة والمترابطة والتي تصل العالم كله ببعضه البعض، وتمتد بامتداد اليابسة والمحيطات وحتّى الفضاء. ولعل بعضكم قد تسائل يومًا كيف تعمل هذه المنظومة العالمية؟</w:t>
      </w:r>
      <w:r w:rsidRPr="00647C5C">
        <w:rPr>
          <w:rFonts w:ascii="Times New Roman" w:eastAsia="Times New Roman" w:hAnsi="Times New Roman" w:cs="Times New Roman"/>
          <w:sz w:val="28"/>
          <w:szCs w:val="28"/>
        </w:rPr>
        <w:t> </w:t>
      </w:r>
      <w:r w:rsidRPr="00647C5C">
        <w:rPr>
          <w:rFonts w:ascii="Times New Roman" w:eastAsia="Times New Roman" w:hAnsi="Times New Roman" w:cs="Times New Roman"/>
          <w:sz w:val="28"/>
          <w:szCs w:val="28"/>
          <w:rtl/>
        </w:rPr>
        <w:t>لنفهم طبيع</w:t>
      </w:r>
      <w:bookmarkStart w:id="0" w:name="_GoBack"/>
      <w:bookmarkEnd w:id="0"/>
      <w:r w:rsidRPr="00647C5C">
        <w:rPr>
          <w:rFonts w:ascii="Times New Roman" w:eastAsia="Times New Roman" w:hAnsi="Times New Roman" w:cs="Times New Roman"/>
          <w:sz w:val="28"/>
          <w:szCs w:val="28"/>
          <w:rtl/>
        </w:rPr>
        <w:t>ة الإنترنت وفكرة عمله يمكننا أن ننظر إليه على أنه نظام من مكونين أساسيين، المكون الأول هو العتاد</w:t>
      </w:r>
      <w:r w:rsidRPr="00647C5C">
        <w:rPr>
          <w:rFonts w:ascii="Times New Roman" w:eastAsia="Times New Roman" w:hAnsi="Times New Roman" w:cs="Times New Roman"/>
          <w:sz w:val="28"/>
          <w:szCs w:val="28"/>
        </w:rPr>
        <w:t xml:space="preserve"> Hardware</w:t>
      </w:r>
      <w:r w:rsidRPr="00647C5C">
        <w:rPr>
          <w:rFonts w:ascii="Times New Roman" w:eastAsia="Times New Roman" w:hAnsi="Times New Roman" w:cs="Times New Roman"/>
          <w:sz w:val="28"/>
          <w:szCs w:val="28"/>
          <w:rtl/>
        </w:rPr>
        <w:t>، ويشمل كل شيء بدءًا من الكابلات والأسلاك التي تحمل البيانات وصولًا لجهاز الكومبيوتر الذي أمامك. هناك أنواع أخرى من العتاد الذي يعتمد عليه الإنترنت بشكل أساسي ليعمل منها الموجّهات</w:t>
      </w:r>
      <w:r w:rsidRPr="00647C5C">
        <w:rPr>
          <w:rFonts w:ascii="Times New Roman" w:eastAsia="Times New Roman" w:hAnsi="Times New Roman" w:cs="Times New Roman"/>
          <w:sz w:val="28"/>
          <w:szCs w:val="28"/>
        </w:rPr>
        <w:t xml:space="preserve"> Routers </w:t>
      </w:r>
      <w:r w:rsidRPr="00647C5C">
        <w:rPr>
          <w:rFonts w:ascii="Times New Roman" w:eastAsia="Times New Roman" w:hAnsi="Times New Roman" w:cs="Times New Roman"/>
          <w:sz w:val="28"/>
          <w:szCs w:val="28"/>
          <w:rtl/>
        </w:rPr>
        <w:t>والخادمات</w:t>
      </w:r>
      <w:r w:rsidRPr="00647C5C">
        <w:rPr>
          <w:rFonts w:ascii="Times New Roman" w:eastAsia="Times New Roman" w:hAnsi="Times New Roman" w:cs="Times New Roman"/>
          <w:sz w:val="28"/>
          <w:szCs w:val="28"/>
        </w:rPr>
        <w:t xml:space="preserve"> Servers </w:t>
      </w:r>
      <w:r w:rsidRPr="00647C5C">
        <w:rPr>
          <w:rFonts w:ascii="Times New Roman" w:eastAsia="Times New Roman" w:hAnsi="Times New Roman" w:cs="Times New Roman"/>
          <w:sz w:val="28"/>
          <w:szCs w:val="28"/>
          <w:rtl/>
        </w:rPr>
        <w:t>والمحولات</w:t>
      </w:r>
      <w:r w:rsidRPr="00647C5C">
        <w:rPr>
          <w:rFonts w:ascii="Times New Roman" w:eastAsia="Times New Roman" w:hAnsi="Times New Roman" w:cs="Times New Roman"/>
          <w:sz w:val="28"/>
          <w:szCs w:val="28"/>
        </w:rPr>
        <w:t xml:space="preserve"> Switches </w:t>
      </w:r>
      <w:r w:rsidRPr="00647C5C">
        <w:rPr>
          <w:rFonts w:ascii="Times New Roman" w:eastAsia="Times New Roman" w:hAnsi="Times New Roman" w:cs="Times New Roman"/>
          <w:sz w:val="28"/>
          <w:szCs w:val="28"/>
          <w:rtl/>
        </w:rPr>
        <w:t>وأبراج الموبايل والأقمار الصناعية وموجات الراديو، بالإضافة لكافة أنواع الأجهزة التي يمكنها أن تتصل بالإنترنت. كافة الأجهزة والأدوات السابقة عند اتصالها ببعضها تخلق ما يعرف بالشبكة، وعند اتصال هذه الشبكات ببعضها على نطاق عالمي تتكون شبكة من الشبكات وهو ما نعرفه بالإنترنت</w:t>
      </w:r>
      <w:r w:rsidRPr="00647C5C">
        <w:rPr>
          <w:rFonts w:ascii="Times New Roman" w:eastAsia="Times New Roman" w:hAnsi="Times New Roman" w:cs="Times New Roman"/>
          <w:sz w:val="28"/>
          <w:szCs w:val="28"/>
        </w:rPr>
        <w:t>.</w:t>
      </w:r>
      <w:r w:rsidRPr="00647C5C">
        <w:rPr>
          <w:rFonts w:ascii="Times New Roman" w:eastAsia="Times New Roman" w:hAnsi="Times New Roman" w:cs="Times New Roman"/>
          <w:sz w:val="28"/>
          <w:szCs w:val="28"/>
        </w:rPr>
        <w:br/>
      </w:r>
      <w:r w:rsidRPr="00647C5C">
        <w:rPr>
          <w:rFonts w:ascii="Times New Roman" w:eastAsia="Times New Roman" w:hAnsi="Times New Roman" w:cs="Times New Roman"/>
          <w:sz w:val="28"/>
          <w:szCs w:val="28"/>
          <w:rtl/>
        </w:rPr>
        <w:t>تاريخ شبكة الانترنت</w:t>
      </w:r>
    </w:p>
    <w:p w:rsidR="00647C5C" w:rsidRPr="00647C5C" w:rsidRDefault="00647C5C" w:rsidP="00647C5C">
      <w:pPr>
        <w:spacing w:after="0" w:line="240" w:lineRule="auto"/>
        <w:jc w:val="right"/>
        <w:rPr>
          <w:rFonts w:ascii="Times New Roman" w:eastAsia="Times New Roman" w:hAnsi="Times New Roman" w:cs="Times New Roman"/>
          <w:sz w:val="28"/>
          <w:szCs w:val="28"/>
        </w:rPr>
      </w:pPr>
      <w:r w:rsidRPr="00647C5C">
        <w:rPr>
          <w:rFonts w:ascii="Times New Roman" w:eastAsia="Times New Roman" w:hAnsi="Times New Roman" w:cs="Times New Roman"/>
          <w:sz w:val="28"/>
          <w:szCs w:val="28"/>
          <w:rtl/>
        </w:rPr>
        <w:t xml:space="preserve">بدأت فكرة إنشاء شبكة معلومات من قبل إدارة الدفاع الأمريكية في عام </w:t>
      </w:r>
      <w:r w:rsidRPr="00647C5C">
        <w:rPr>
          <w:rFonts w:ascii="Times New Roman" w:eastAsia="Times New Roman" w:hAnsi="Times New Roman" w:cs="Times New Roman"/>
          <w:sz w:val="28"/>
          <w:szCs w:val="28"/>
        </w:rPr>
        <w:t xml:space="preserve">1969 </w:t>
      </w:r>
      <w:r w:rsidRPr="00647C5C">
        <w:rPr>
          <w:rFonts w:ascii="Times New Roman" w:eastAsia="Times New Roman" w:hAnsi="Times New Roman" w:cs="Times New Roman"/>
          <w:sz w:val="28"/>
          <w:szCs w:val="28"/>
          <w:rtl/>
        </w:rPr>
        <w:t>م . عن طرق تمويل مشروع من أجل وصل الإدارة مع متعهدي القوات المسلحة ، وعدد كبير من الجامعات التي تعمل على أبحاث ممولة من القوات المسلحة ، وسميت هذه الشبكة باسم (أربا</w:t>
      </w:r>
      <w:r w:rsidRPr="00647C5C">
        <w:rPr>
          <w:rFonts w:ascii="Times New Roman" w:eastAsia="Times New Roman" w:hAnsi="Times New Roman" w:cs="Times New Roman"/>
          <w:sz w:val="28"/>
          <w:szCs w:val="28"/>
        </w:rPr>
        <w:t xml:space="preserve">) ARPA </w:t>
      </w:r>
      <w:r w:rsidRPr="00647C5C">
        <w:rPr>
          <w:rFonts w:ascii="Times New Roman" w:eastAsia="Times New Roman" w:hAnsi="Times New Roman" w:cs="Times New Roman"/>
          <w:sz w:val="28"/>
          <w:szCs w:val="28"/>
          <w:rtl/>
        </w:rPr>
        <w:t>اختصار الكلمة الإنجليزية</w:t>
      </w:r>
      <w:r w:rsidRPr="00647C5C">
        <w:rPr>
          <w:rFonts w:ascii="Times New Roman" w:eastAsia="Times New Roman" w:hAnsi="Times New Roman" w:cs="Times New Roman"/>
          <w:sz w:val="28"/>
          <w:szCs w:val="28"/>
        </w:rPr>
        <w:t xml:space="preserve"> The Advanced Research Project Administration </w:t>
      </w:r>
      <w:r w:rsidRPr="00647C5C">
        <w:rPr>
          <w:rFonts w:ascii="Times New Roman" w:eastAsia="Times New Roman" w:hAnsi="Times New Roman" w:cs="Times New Roman"/>
          <w:sz w:val="28"/>
          <w:szCs w:val="28"/>
          <w:rtl/>
        </w:rPr>
        <w:t>وكان الهدف من هذا المشروع تطوير تقنية تشبيك كمبيوتر تصمد أمام هجوم عسكري ، وصممت شبكة ” أربا ” عن طريق خاصية تدعى طريقة إعادة التوجيه الديناميكي</w:t>
      </w:r>
      <w:r w:rsidRPr="00647C5C">
        <w:rPr>
          <w:rFonts w:ascii="Times New Roman" w:eastAsia="Times New Roman" w:hAnsi="Times New Roman" w:cs="Times New Roman"/>
          <w:sz w:val="28"/>
          <w:szCs w:val="28"/>
        </w:rPr>
        <w:t xml:space="preserve"> Dynamic rerouting </w:t>
      </w:r>
      <w:r w:rsidRPr="00647C5C">
        <w:rPr>
          <w:rFonts w:ascii="Times New Roman" w:eastAsia="Times New Roman" w:hAnsi="Times New Roman" w:cs="Times New Roman"/>
          <w:sz w:val="28"/>
          <w:szCs w:val="28"/>
          <w:rtl/>
        </w:rPr>
        <w:t>وتعتمد هذه الطريقة على تشغيل الشبكة بشكل مستمر حتى في حالة انقطاع إحدى الوصلات أو تعطلها عن العمل تقوم الشبكة بتحويل الحركة إلى وصلات أخرى</w:t>
      </w:r>
      <w:r w:rsidRPr="00647C5C">
        <w:rPr>
          <w:rFonts w:ascii="Times New Roman" w:eastAsia="Times New Roman" w:hAnsi="Times New Roman" w:cs="Times New Roman"/>
          <w:sz w:val="28"/>
          <w:szCs w:val="28"/>
        </w:rPr>
        <w:t xml:space="preserve"> .</w:t>
      </w:r>
    </w:p>
    <w:p w:rsidR="00647C5C" w:rsidRPr="00647C5C" w:rsidRDefault="00647C5C" w:rsidP="00647C5C">
      <w:pPr>
        <w:spacing w:before="100" w:beforeAutospacing="1" w:after="100" w:afterAutospacing="1" w:line="240" w:lineRule="auto"/>
        <w:jc w:val="right"/>
        <w:rPr>
          <w:rFonts w:ascii="Times New Roman" w:eastAsia="Times New Roman" w:hAnsi="Times New Roman" w:cs="Times New Roman"/>
          <w:sz w:val="28"/>
          <w:szCs w:val="28"/>
        </w:rPr>
      </w:pPr>
      <w:r w:rsidRPr="00647C5C">
        <w:rPr>
          <w:rFonts w:ascii="Times New Roman" w:eastAsia="Times New Roman" w:hAnsi="Times New Roman" w:cs="Times New Roman"/>
          <w:sz w:val="28"/>
          <w:szCs w:val="28"/>
          <w:rtl/>
        </w:rPr>
        <w:t>فيما بعد لم يقتصر أستخدم شبكة ” أربانيت ” على القوات المسلحة فحسب ، فقد استخدمت من قبل الجامعات الأمريكية بكثافة كبيرة ، إلى حد أنها بدأت تعاني من ازدحام يفوق طاقتها ، وصار من الضروري إنشاء شبكة جديدة ، لهذا ظهرت شبكة جديدة في عام 1983 م سميت باسم ” مل نت</w:t>
      </w:r>
      <w:r w:rsidRPr="00647C5C">
        <w:rPr>
          <w:rFonts w:ascii="Times New Roman" w:eastAsia="Times New Roman" w:hAnsi="Times New Roman" w:cs="Times New Roman"/>
          <w:sz w:val="28"/>
          <w:szCs w:val="28"/>
        </w:rPr>
        <w:t xml:space="preserve"> ” MILNET </w:t>
      </w:r>
      <w:r w:rsidRPr="00647C5C">
        <w:rPr>
          <w:rFonts w:ascii="Times New Roman" w:eastAsia="Times New Roman" w:hAnsi="Times New Roman" w:cs="Times New Roman"/>
          <w:sz w:val="28"/>
          <w:szCs w:val="28"/>
          <w:rtl/>
        </w:rPr>
        <w:t>لتخدم المواقع العسكرية فقط ، وأصبحت شبكة ” اربانيت” تتولى أمر الاتصالات غير العسكرية ، مع بقائها موصولة مع “مل نت ” من خلال برنامج أسمه بروتوكول ” إنترنيت</w:t>
      </w:r>
      <w:r w:rsidRPr="00647C5C">
        <w:rPr>
          <w:rFonts w:ascii="Times New Roman" w:eastAsia="Times New Roman" w:hAnsi="Times New Roman" w:cs="Times New Roman"/>
          <w:sz w:val="28"/>
          <w:szCs w:val="28"/>
        </w:rPr>
        <w:t xml:space="preserve"> ”</w:t>
      </w:r>
      <w:r w:rsidRPr="00647C5C">
        <w:rPr>
          <w:rFonts w:ascii="Times New Roman" w:eastAsia="Times New Roman" w:hAnsi="Times New Roman" w:cs="Times New Roman"/>
          <w:sz w:val="28"/>
          <w:szCs w:val="28"/>
        </w:rPr>
        <w:br/>
        <w:t>Internet Protocol (IP)</w:t>
      </w:r>
      <w:r w:rsidRPr="00647C5C">
        <w:rPr>
          <w:rFonts w:ascii="Times New Roman" w:eastAsia="Times New Roman" w:hAnsi="Times New Roman" w:cs="Times New Roman"/>
          <w:sz w:val="28"/>
          <w:szCs w:val="28"/>
        </w:rPr>
        <w:br/>
      </w:r>
      <w:r w:rsidRPr="00647C5C">
        <w:rPr>
          <w:rFonts w:ascii="Times New Roman" w:eastAsia="Times New Roman" w:hAnsi="Times New Roman" w:cs="Times New Roman"/>
          <w:sz w:val="28"/>
          <w:szCs w:val="28"/>
          <w:rtl/>
        </w:rPr>
        <w:t>الذي اصبح فيما بعد المعيار الأساسي في الشبكات</w:t>
      </w:r>
      <w:r w:rsidRPr="00647C5C">
        <w:rPr>
          <w:rFonts w:ascii="Times New Roman" w:eastAsia="Times New Roman" w:hAnsi="Times New Roman" w:cs="Times New Roman"/>
          <w:sz w:val="28"/>
          <w:szCs w:val="28"/>
        </w:rPr>
        <w:t xml:space="preserve"> .</w:t>
      </w:r>
      <w:r w:rsidRPr="00647C5C">
        <w:rPr>
          <w:rFonts w:ascii="Times New Roman" w:eastAsia="Times New Roman" w:hAnsi="Times New Roman" w:cs="Times New Roman"/>
          <w:sz w:val="28"/>
          <w:szCs w:val="28"/>
        </w:rPr>
        <w:br/>
      </w:r>
      <w:r w:rsidRPr="00647C5C">
        <w:rPr>
          <w:rFonts w:ascii="Times New Roman" w:eastAsia="Times New Roman" w:hAnsi="Times New Roman" w:cs="Times New Roman"/>
          <w:sz w:val="28"/>
          <w:szCs w:val="28"/>
          <w:rtl/>
        </w:rPr>
        <w:t>بعد ظهور نظام التشغيل ” يونيكس</w:t>
      </w:r>
      <w:r w:rsidRPr="00647C5C">
        <w:rPr>
          <w:rFonts w:ascii="Times New Roman" w:eastAsia="Times New Roman" w:hAnsi="Times New Roman" w:cs="Times New Roman"/>
          <w:sz w:val="28"/>
          <w:szCs w:val="28"/>
        </w:rPr>
        <w:t xml:space="preserve"> ” Unix </w:t>
      </w:r>
      <w:r w:rsidRPr="00647C5C">
        <w:rPr>
          <w:rFonts w:ascii="Times New Roman" w:eastAsia="Times New Roman" w:hAnsi="Times New Roman" w:cs="Times New Roman"/>
          <w:sz w:val="28"/>
          <w:szCs w:val="28"/>
          <w:rtl/>
        </w:rPr>
        <w:t xml:space="preserve">الذي اشتمل على البرمجيات الازمة للاتصال مع الشبكة وانتشار أستخدمه في أجهزة المستفدين أصبحت الشبكة مره أخرى تعاني من الحمل الزائد ، مما أدى إلى تحويل شبكة ” أربانيت ” في عام </w:t>
      </w:r>
      <w:r w:rsidRPr="00647C5C">
        <w:rPr>
          <w:rFonts w:ascii="Times New Roman" w:eastAsia="Times New Roman" w:hAnsi="Times New Roman" w:cs="Times New Roman"/>
          <w:sz w:val="28"/>
          <w:szCs w:val="28"/>
        </w:rPr>
        <w:t xml:space="preserve">1984 </w:t>
      </w:r>
      <w:r w:rsidRPr="00647C5C">
        <w:rPr>
          <w:rFonts w:ascii="Times New Roman" w:eastAsia="Times New Roman" w:hAnsi="Times New Roman" w:cs="Times New Roman"/>
          <w:sz w:val="28"/>
          <w:szCs w:val="28"/>
          <w:rtl/>
        </w:rPr>
        <w:t>إلى مؤسسة العلوم الوطنية الأمريكية</w:t>
      </w:r>
      <w:r w:rsidRPr="00647C5C">
        <w:rPr>
          <w:rFonts w:ascii="Times New Roman" w:eastAsia="Times New Roman" w:hAnsi="Times New Roman" w:cs="Times New Roman"/>
          <w:sz w:val="28"/>
          <w:szCs w:val="28"/>
        </w:rPr>
        <w:br/>
        <w:t>National Science Foundation (NSF)</w:t>
      </w:r>
      <w:r w:rsidRPr="00647C5C">
        <w:rPr>
          <w:rFonts w:ascii="Times New Roman" w:eastAsia="Times New Roman" w:hAnsi="Times New Roman" w:cs="Times New Roman"/>
          <w:sz w:val="28"/>
          <w:szCs w:val="28"/>
        </w:rPr>
        <w:br/>
      </w:r>
      <w:r w:rsidRPr="00647C5C">
        <w:rPr>
          <w:rFonts w:ascii="Times New Roman" w:eastAsia="Times New Roman" w:hAnsi="Times New Roman" w:cs="Times New Roman"/>
          <w:sz w:val="28"/>
          <w:szCs w:val="28"/>
          <w:rtl/>
        </w:rPr>
        <w:t>التي قامت بدورها وبالتحديد في عام 1986 بعمل شبكة أخرى أسرع أسمتها</w:t>
      </w:r>
      <w:r w:rsidRPr="00647C5C">
        <w:rPr>
          <w:rFonts w:ascii="Times New Roman" w:eastAsia="Times New Roman" w:hAnsi="Times New Roman" w:cs="Times New Roman"/>
          <w:sz w:val="28"/>
          <w:szCs w:val="28"/>
        </w:rPr>
        <w:t xml:space="preserve"> NSFNET </w:t>
      </w:r>
      <w:r w:rsidRPr="00647C5C">
        <w:rPr>
          <w:rFonts w:ascii="Times New Roman" w:eastAsia="Times New Roman" w:hAnsi="Times New Roman" w:cs="Times New Roman"/>
          <w:sz w:val="28"/>
          <w:szCs w:val="28"/>
          <w:rtl/>
        </w:rPr>
        <w:t xml:space="preserve">، وقد عملت هذه الشبكة بشكل جيد لغاية عام 1990 الذي تم فصل شبكة </w:t>
      </w:r>
      <w:r w:rsidRPr="00647C5C">
        <w:rPr>
          <w:rFonts w:ascii="Times New Roman" w:eastAsia="Times New Roman" w:hAnsi="Times New Roman" w:cs="Times New Roman"/>
          <w:sz w:val="28"/>
          <w:szCs w:val="28"/>
        </w:rPr>
        <w:t>“</w:t>
      </w:r>
      <w:r w:rsidRPr="00647C5C">
        <w:rPr>
          <w:rFonts w:ascii="Times New Roman" w:eastAsia="Times New Roman" w:hAnsi="Times New Roman" w:cs="Times New Roman"/>
          <w:sz w:val="28"/>
          <w:szCs w:val="28"/>
          <w:rtl/>
        </w:rPr>
        <w:t xml:space="preserve">أربانيت” عن الخدمة بعد 20 عام بسبب كثرة العيوب فيها ، مع بقاء شبكة </w:t>
      </w:r>
      <w:r w:rsidRPr="00647C5C">
        <w:rPr>
          <w:rFonts w:ascii="Times New Roman" w:eastAsia="Times New Roman" w:hAnsi="Times New Roman" w:cs="Times New Roman"/>
          <w:sz w:val="28"/>
          <w:szCs w:val="28"/>
        </w:rPr>
        <w:t xml:space="preserve">NSFNET </w:t>
      </w:r>
      <w:r w:rsidRPr="00647C5C">
        <w:rPr>
          <w:rFonts w:ascii="Times New Roman" w:eastAsia="Times New Roman" w:hAnsi="Times New Roman" w:cs="Times New Roman"/>
          <w:sz w:val="28"/>
          <w:szCs w:val="28"/>
          <w:rtl/>
        </w:rPr>
        <w:t>جزءاً مركزياً من “إنترنيت”. وباختصار نستطيع القول ان أهم نقاط تاريخ نشأة شبكة “الانترنيت” هي</w:t>
      </w:r>
      <w:r w:rsidRPr="00647C5C">
        <w:rPr>
          <w:rFonts w:ascii="Times New Roman" w:eastAsia="Times New Roman" w:hAnsi="Times New Roman" w:cs="Times New Roman"/>
          <w:sz w:val="28"/>
          <w:szCs w:val="28"/>
        </w:rPr>
        <w:t xml:space="preserve"> :</w:t>
      </w:r>
      <w:r w:rsidRPr="00647C5C">
        <w:rPr>
          <w:rFonts w:ascii="Times New Roman" w:eastAsia="Times New Roman" w:hAnsi="Times New Roman" w:cs="Times New Roman"/>
          <w:sz w:val="28"/>
          <w:szCs w:val="28"/>
        </w:rPr>
        <w:br/>
      </w:r>
      <w:r w:rsidRPr="00647C5C">
        <w:rPr>
          <w:rFonts w:ascii="Times New Roman" w:eastAsia="Times New Roman" w:hAnsi="Times New Roman" w:cs="Times New Roman"/>
          <w:sz w:val="28"/>
          <w:szCs w:val="28"/>
          <w:rtl/>
        </w:rPr>
        <w:t>أهم مراحل في تاريخ نشأة شبكة “الانترنيت</w:t>
      </w:r>
      <w:r w:rsidRPr="00647C5C">
        <w:rPr>
          <w:rFonts w:ascii="Times New Roman" w:eastAsia="Times New Roman" w:hAnsi="Times New Roman" w:cs="Times New Roman"/>
          <w:sz w:val="28"/>
          <w:szCs w:val="28"/>
        </w:rPr>
        <w:t>” .</w:t>
      </w:r>
      <w:r w:rsidRPr="00647C5C">
        <w:rPr>
          <w:rFonts w:ascii="Times New Roman" w:eastAsia="Times New Roman" w:hAnsi="Times New Roman" w:cs="Times New Roman"/>
          <w:sz w:val="28"/>
          <w:szCs w:val="28"/>
        </w:rPr>
        <w:br/>
      </w:r>
      <w:r w:rsidRPr="00647C5C">
        <w:rPr>
          <w:rFonts w:ascii="Times New Roman" w:eastAsia="Times New Roman" w:hAnsi="Times New Roman" w:cs="Times New Roman"/>
          <w:sz w:val="28"/>
          <w:szCs w:val="28"/>
        </w:rPr>
        <w:lastRenderedPageBreak/>
        <w:t xml:space="preserve">1969 </w:t>
      </w:r>
      <w:r w:rsidRPr="00647C5C">
        <w:rPr>
          <w:rFonts w:ascii="Times New Roman" w:eastAsia="Times New Roman" w:hAnsi="Times New Roman" w:cs="Times New Roman"/>
          <w:sz w:val="28"/>
          <w:szCs w:val="28"/>
          <w:rtl/>
        </w:rPr>
        <w:t xml:space="preserve">م وضعت أول أربعة نقاط اتصال </w:t>
      </w:r>
      <w:proofErr w:type="gramStart"/>
      <w:r w:rsidRPr="00647C5C">
        <w:rPr>
          <w:rFonts w:ascii="Times New Roman" w:eastAsia="Times New Roman" w:hAnsi="Times New Roman" w:cs="Times New Roman"/>
          <w:sz w:val="28"/>
          <w:szCs w:val="28"/>
          <w:rtl/>
        </w:rPr>
        <w:t>لشبكة ”</w:t>
      </w:r>
      <w:proofErr w:type="gramEnd"/>
      <w:r w:rsidRPr="00647C5C">
        <w:rPr>
          <w:rFonts w:ascii="Times New Roman" w:eastAsia="Times New Roman" w:hAnsi="Times New Roman" w:cs="Times New Roman"/>
          <w:sz w:val="28"/>
          <w:szCs w:val="28"/>
          <w:rtl/>
        </w:rPr>
        <w:t xml:space="preserve"> أربانيت ” في مواقع جامعات أمريكية منتقاة بعناية</w:t>
      </w:r>
      <w:r w:rsidRPr="00647C5C">
        <w:rPr>
          <w:rFonts w:ascii="Times New Roman" w:eastAsia="Times New Roman" w:hAnsi="Times New Roman" w:cs="Times New Roman"/>
          <w:sz w:val="28"/>
          <w:szCs w:val="28"/>
        </w:rPr>
        <w:t xml:space="preserve"> .</w:t>
      </w:r>
    </w:p>
    <w:p w:rsidR="00647C5C" w:rsidRPr="00647C5C" w:rsidRDefault="00647C5C" w:rsidP="00647C5C">
      <w:pPr>
        <w:spacing w:before="100" w:beforeAutospacing="1" w:after="100" w:afterAutospacing="1" w:line="240" w:lineRule="auto"/>
        <w:jc w:val="right"/>
        <w:rPr>
          <w:ins w:id="1" w:author="Unknown"/>
          <w:rFonts w:ascii="Times New Roman" w:eastAsia="Times New Roman" w:hAnsi="Times New Roman" w:cs="Times New Roman"/>
          <w:sz w:val="28"/>
          <w:szCs w:val="28"/>
        </w:rPr>
      </w:pPr>
      <w:ins w:id="2" w:author="Unknown">
        <w:r w:rsidRPr="00647C5C">
          <w:rPr>
            <w:rFonts w:ascii="Times New Roman" w:eastAsia="Times New Roman" w:hAnsi="Times New Roman" w:cs="Times New Roman"/>
            <w:sz w:val="28"/>
            <w:szCs w:val="28"/>
          </w:rPr>
          <w:t xml:space="preserve">1972 </w:t>
        </w:r>
        <w:r w:rsidRPr="00647C5C">
          <w:rPr>
            <w:rFonts w:ascii="Times New Roman" w:eastAsia="Times New Roman" w:hAnsi="Times New Roman" w:cs="Times New Roman"/>
            <w:sz w:val="28"/>
            <w:szCs w:val="28"/>
            <w:rtl/>
          </w:rPr>
          <w:t xml:space="preserve">م أول عرض عام </w:t>
        </w:r>
        <w:proofErr w:type="gramStart"/>
        <w:r w:rsidRPr="00647C5C">
          <w:rPr>
            <w:rFonts w:ascii="Times New Roman" w:eastAsia="Times New Roman" w:hAnsi="Times New Roman" w:cs="Times New Roman"/>
            <w:sz w:val="28"/>
            <w:szCs w:val="28"/>
            <w:rtl/>
          </w:rPr>
          <w:t>لشبكة ”</w:t>
        </w:r>
        <w:proofErr w:type="gramEnd"/>
        <w:r w:rsidRPr="00647C5C">
          <w:rPr>
            <w:rFonts w:ascii="Times New Roman" w:eastAsia="Times New Roman" w:hAnsi="Times New Roman" w:cs="Times New Roman"/>
            <w:sz w:val="28"/>
            <w:szCs w:val="28"/>
            <w:rtl/>
          </w:rPr>
          <w:t xml:space="preserve"> أربانيت ” في مؤتمر العاصمة واشنطن بعنوان العالم يريد أن يتصل ، والسيد راي توملنس يخترع البريد الإلكتروني ويرسل أول رسالة على ” أربانيت</w:t>
        </w:r>
        <w:r w:rsidRPr="00647C5C">
          <w:rPr>
            <w:rFonts w:ascii="Times New Roman" w:eastAsia="Times New Roman" w:hAnsi="Times New Roman" w:cs="Times New Roman"/>
            <w:sz w:val="28"/>
            <w:szCs w:val="28"/>
          </w:rPr>
          <w:t xml:space="preserve"> ” .</w:t>
        </w:r>
      </w:ins>
    </w:p>
    <w:p w:rsidR="00647C5C" w:rsidRPr="00647C5C" w:rsidRDefault="00647C5C" w:rsidP="00647C5C">
      <w:pPr>
        <w:spacing w:before="100" w:beforeAutospacing="1" w:after="100" w:afterAutospacing="1" w:line="240" w:lineRule="auto"/>
        <w:jc w:val="right"/>
        <w:rPr>
          <w:ins w:id="3" w:author="Unknown"/>
          <w:rFonts w:ascii="Times New Roman" w:eastAsia="Times New Roman" w:hAnsi="Times New Roman" w:cs="Times New Roman"/>
          <w:sz w:val="28"/>
          <w:szCs w:val="28"/>
        </w:rPr>
      </w:pPr>
      <w:ins w:id="4" w:author="Unknown">
        <w:r w:rsidRPr="00647C5C">
          <w:rPr>
            <w:rFonts w:ascii="Times New Roman" w:eastAsia="Times New Roman" w:hAnsi="Times New Roman" w:cs="Times New Roman"/>
            <w:sz w:val="28"/>
            <w:szCs w:val="28"/>
          </w:rPr>
          <w:t xml:space="preserve">1973 </w:t>
        </w:r>
        <w:r w:rsidRPr="00647C5C">
          <w:rPr>
            <w:rFonts w:ascii="Times New Roman" w:eastAsia="Times New Roman" w:hAnsi="Times New Roman" w:cs="Times New Roman"/>
            <w:sz w:val="28"/>
            <w:szCs w:val="28"/>
            <w:rtl/>
          </w:rPr>
          <w:t xml:space="preserve">م إضافة النرويج وإنجلترا إلى </w:t>
        </w:r>
        <w:proofErr w:type="gramStart"/>
        <w:r w:rsidRPr="00647C5C">
          <w:rPr>
            <w:rFonts w:ascii="Times New Roman" w:eastAsia="Times New Roman" w:hAnsi="Times New Roman" w:cs="Times New Roman"/>
            <w:sz w:val="28"/>
            <w:szCs w:val="28"/>
            <w:rtl/>
          </w:rPr>
          <w:t>الشبكة</w:t>
        </w:r>
        <w:r w:rsidRPr="00647C5C">
          <w:rPr>
            <w:rFonts w:ascii="Times New Roman" w:eastAsia="Times New Roman" w:hAnsi="Times New Roman" w:cs="Times New Roman"/>
            <w:sz w:val="28"/>
            <w:szCs w:val="28"/>
          </w:rPr>
          <w:t xml:space="preserve"> .</w:t>
        </w:r>
        <w:proofErr w:type="gramEnd"/>
      </w:ins>
    </w:p>
    <w:p w:rsidR="00647C5C" w:rsidRPr="00647C5C" w:rsidRDefault="00647C5C" w:rsidP="00647C5C">
      <w:pPr>
        <w:spacing w:before="100" w:beforeAutospacing="1" w:after="100" w:afterAutospacing="1" w:line="240" w:lineRule="auto"/>
        <w:jc w:val="right"/>
        <w:rPr>
          <w:ins w:id="5" w:author="Unknown"/>
          <w:rFonts w:ascii="Times New Roman" w:eastAsia="Times New Roman" w:hAnsi="Times New Roman" w:cs="Times New Roman"/>
          <w:sz w:val="28"/>
          <w:szCs w:val="28"/>
        </w:rPr>
      </w:pPr>
      <w:ins w:id="6" w:author="Unknown">
        <w:r w:rsidRPr="00647C5C">
          <w:rPr>
            <w:rFonts w:ascii="Times New Roman" w:eastAsia="Times New Roman" w:hAnsi="Times New Roman" w:cs="Times New Roman"/>
            <w:sz w:val="28"/>
            <w:szCs w:val="28"/>
          </w:rPr>
          <w:t xml:space="preserve">1974 </w:t>
        </w:r>
        <w:r w:rsidRPr="00647C5C">
          <w:rPr>
            <w:rFonts w:ascii="Times New Roman" w:eastAsia="Times New Roman" w:hAnsi="Times New Roman" w:cs="Times New Roman"/>
            <w:sz w:val="28"/>
            <w:szCs w:val="28"/>
            <w:rtl/>
          </w:rPr>
          <w:t xml:space="preserve">م الإعلان عن تفاصيل بروتوكول التحكم بالنقل ، إحدى التقنيات التي </w:t>
        </w:r>
        <w:proofErr w:type="gramStart"/>
        <w:r w:rsidRPr="00647C5C">
          <w:rPr>
            <w:rFonts w:ascii="Times New Roman" w:eastAsia="Times New Roman" w:hAnsi="Times New Roman" w:cs="Times New Roman"/>
            <w:sz w:val="28"/>
            <w:szCs w:val="28"/>
            <w:rtl/>
          </w:rPr>
          <w:t>ستحدد ”</w:t>
        </w:r>
        <w:proofErr w:type="gramEnd"/>
        <w:r w:rsidRPr="00647C5C">
          <w:rPr>
            <w:rFonts w:ascii="Times New Roman" w:eastAsia="Times New Roman" w:hAnsi="Times New Roman" w:cs="Times New Roman"/>
            <w:sz w:val="28"/>
            <w:szCs w:val="28"/>
            <w:rtl/>
          </w:rPr>
          <w:t xml:space="preserve"> إنترنيت</w:t>
        </w:r>
        <w:r w:rsidRPr="00647C5C">
          <w:rPr>
            <w:rFonts w:ascii="Times New Roman" w:eastAsia="Times New Roman" w:hAnsi="Times New Roman" w:cs="Times New Roman"/>
            <w:sz w:val="28"/>
            <w:szCs w:val="28"/>
          </w:rPr>
          <w:t xml:space="preserve"> ” .</w:t>
        </w:r>
      </w:ins>
    </w:p>
    <w:p w:rsidR="00647C5C" w:rsidRPr="00647C5C" w:rsidRDefault="00647C5C" w:rsidP="00647C5C">
      <w:pPr>
        <w:spacing w:before="100" w:beforeAutospacing="1" w:after="100" w:afterAutospacing="1" w:line="240" w:lineRule="auto"/>
        <w:jc w:val="right"/>
        <w:rPr>
          <w:ins w:id="7" w:author="Unknown"/>
          <w:rFonts w:ascii="Times New Roman" w:eastAsia="Times New Roman" w:hAnsi="Times New Roman" w:cs="Times New Roman"/>
          <w:sz w:val="28"/>
          <w:szCs w:val="28"/>
        </w:rPr>
      </w:pPr>
      <w:ins w:id="8" w:author="Unknown">
        <w:r w:rsidRPr="00647C5C">
          <w:rPr>
            <w:rFonts w:ascii="Times New Roman" w:eastAsia="Times New Roman" w:hAnsi="Times New Roman" w:cs="Times New Roman"/>
            <w:sz w:val="28"/>
            <w:szCs w:val="28"/>
          </w:rPr>
          <w:t xml:space="preserve">1977 </w:t>
        </w:r>
        <w:r w:rsidRPr="00647C5C">
          <w:rPr>
            <w:rFonts w:ascii="Times New Roman" w:eastAsia="Times New Roman" w:hAnsi="Times New Roman" w:cs="Times New Roman"/>
            <w:sz w:val="28"/>
            <w:szCs w:val="28"/>
            <w:rtl/>
          </w:rPr>
          <w:t xml:space="preserve">م أصبحت شركات الكمبيوتر تبتدع مواقع خاصة بها على </w:t>
        </w:r>
        <w:proofErr w:type="gramStart"/>
        <w:r w:rsidRPr="00647C5C">
          <w:rPr>
            <w:rFonts w:ascii="Times New Roman" w:eastAsia="Times New Roman" w:hAnsi="Times New Roman" w:cs="Times New Roman"/>
            <w:sz w:val="28"/>
            <w:szCs w:val="28"/>
            <w:rtl/>
          </w:rPr>
          <w:t>الشبكة</w:t>
        </w:r>
        <w:r w:rsidRPr="00647C5C">
          <w:rPr>
            <w:rFonts w:ascii="Times New Roman" w:eastAsia="Times New Roman" w:hAnsi="Times New Roman" w:cs="Times New Roman"/>
            <w:sz w:val="28"/>
            <w:szCs w:val="28"/>
          </w:rPr>
          <w:t xml:space="preserve"> .</w:t>
        </w:r>
        <w:proofErr w:type="gramEnd"/>
      </w:ins>
    </w:p>
    <w:p w:rsidR="00647C5C" w:rsidRPr="00647C5C" w:rsidRDefault="00647C5C" w:rsidP="00647C5C">
      <w:pPr>
        <w:spacing w:before="100" w:beforeAutospacing="1" w:after="100" w:afterAutospacing="1" w:line="240" w:lineRule="auto"/>
        <w:jc w:val="right"/>
        <w:rPr>
          <w:ins w:id="9" w:author="Unknown"/>
          <w:rFonts w:ascii="Times New Roman" w:eastAsia="Times New Roman" w:hAnsi="Times New Roman" w:cs="Times New Roman"/>
          <w:sz w:val="28"/>
          <w:szCs w:val="28"/>
        </w:rPr>
      </w:pPr>
      <w:ins w:id="10" w:author="Unknown">
        <w:r w:rsidRPr="00647C5C">
          <w:rPr>
            <w:rFonts w:ascii="Times New Roman" w:eastAsia="Times New Roman" w:hAnsi="Times New Roman" w:cs="Times New Roman"/>
            <w:sz w:val="28"/>
            <w:szCs w:val="28"/>
          </w:rPr>
          <w:t xml:space="preserve">1983 </w:t>
        </w:r>
        <w:r w:rsidRPr="00647C5C">
          <w:rPr>
            <w:rFonts w:ascii="Times New Roman" w:eastAsia="Times New Roman" w:hAnsi="Times New Roman" w:cs="Times New Roman"/>
            <w:sz w:val="28"/>
            <w:szCs w:val="28"/>
            <w:rtl/>
          </w:rPr>
          <w:t>م أصبح البروتوكول</w:t>
        </w:r>
        <w:r w:rsidRPr="00647C5C">
          <w:rPr>
            <w:rFonts w:ascii="Times New Roman" w:eastAsia="Times New Roman" w:hAnsi="Times New Roman" w:cs="Times New Roman"/>
            <w:sz w:val="28"/>
            <w:szCs w:val="28"/>
          </w:rPr>
          <w:t xml:space="preserve"> TCP/IP </w:t>
        </w:r>
        <w:r w:rsidRPr="00647C5C">
          <w:rPr>
            <w:rFonts w:ascii="Times New Roman" w:eastAsia="Times New Roman" w:hAnsi="Times New Roman" w:cs="Times New Roman"/>
            <w:sz w:val="28"/>
            <w:szCs w:val="28"/>
            <w:rtl/>
          </w:rPr>
          <w:t xml:space="preserve">معيارياً </w:t>
        </w:r>
        <w:proofErr w:type="gramStart"/>
        <w:r w:rsidRPr="00647C5C">
          <w:rPr>
            <w:rFonts w:ascii="Times New Roman" w:eastAsia="Times New Roman" w:hAnsi="Times New Roman" w:cs="Times New Roman"/>
            <w:sz w:val="28"/>
            <w:szCs w:val="28"/>
            <w:rtl/>
          </w:rPr>
          <w:t>لشبكة ”</w:t>
        </w:r>
        <w:proofErr w:type="gramEnd"/>
        <w:r w:rsidRPr="00647C5C">
          <w:rPr>
            <w:rFonts w:ascii="Times New Roman" w:eastAsia="Times New Roman" w:hAnsi="Times New Roman" w:cs="Times New Roman"/>
            <w:sz w:val="28"/>
            <w:szCs w:val="28"/>
            <w:rtl/>
          </w:rPr>
          <w:t xml:space="preserve"> أربانيت</w:t>
        </w:r>
        <w:r w:rsidRPr="00647C5C">
          <w:rPr>
            <w:rFonts w:ascii="Times New Roman" w:eastAsia="Times New Roman" w:hAnsi="Times New Roman" w:cs="Times New Roman"/>
            <w:sz w:val="28"/>
            <w:szCs w:val="28"/>
          </w:rPr>
          <w:t xml:space="preserve"> ” .</w:t>
        </w:r>
      </w:ins>
    </w:p>
    <w:p w:rsidR="00647C5C" w:rsidRPr="00647C5C" w:rsidRDefault="00647C5C" w:rsidP="00647C5C">
      <w:pPr>
        <w:spacing w:before="100" w:beforeAutospacing="1" w:after="100" w:afterAutospacing="1" w:line="240" w:lineRule="auto"/>
        <w:jc w:val="right"/>
        <w:rPr>
          <w:ins w:id="11" w:author="Unknown"/>
          <w:rFonts w:ascii="Times New Roman" w:eastAsia="Times New Roman" w:hAnsi="Times New Roman" w:cs="Times New Roman"/>
          <w:sz w:val="28"/>
          <w:szCs w:val="28"/>
        </w:rPr>
      </w:pPr>
      <w:ins w:id="12" w:author="Unknown">
        <w:r w:rsidRPr="00647C5C">
          <w:rPr>
            <w:rFonts w:ascii="Times New Roman" w:eastAsia="Times New Roman" w:hAnsi="Times New Roman" w:cs="Times New Roman"/>
            <w:sz w:val="28"/>
            <w:szCs w:val="28"/>
          </w:rPr>
          <w:t xml:space="preserve">1984 </w:t>
        </w:r>
        <w:r w:rsidRPr="00647C5C">
          <w:rPr>
            <w:rFonts w:ascii="Times New Roman" w:eastAsia="Times New Roman" w:hAnsi="Times New Roman" w:cs="Times New Roman"/>
            <w:sz w:val="28"/>
            <w:szCs w:val="28"/>
            <w:rtl/>
          </w:rPr>
          <w:t>م أخذت مؤسسة العلوم الأمريكية</w:t>
        </w:r>
        <w:r w:rsidRPr="00647C5C">
          <w:rPr>
            <w:rFonts w:ascii="Times New Roman" w:eastAsia="Times New Roman" w:hAnsi="Times New Roman" w:cs="Times New Roman"/>
            <w:sz w:val="28"/>
            <w:szCs w:val="28"/>
          </w:rPr>
          <w:t xml:space="preserve"> NSF </w:t>
        </w:r>
        <w:r w:rsidRPr="00647C5C">
          <w:rPr>
            <w:rFonts w:ascii="Times New Roman" w:eastAsia="Times New Roman" w:hAnsi="Times New Roman" w:cs="Times New Roman"/>
            <w:sz w:val="28"/>
            <w:szCs w:val="28"/>
            <w:rtl/>
          </w:rPr>
          <w:t xml:space="preserve">على عاتقها </w:t>
        </w:r>
        <w:proofErr w:type="gramStart"/>
        <w:r w:rsidRPr="00647C5C">
          <w:rPr>
            <w:rFonts w:ascii="Times New Roman" w:eastAsia="Times New Roman" w:hAnsi="Times New Roman" w:cs="Times New Roman"/>
            <w:sz w:val="28"/>
            <w:szCs w:val="28"/>
            <w:rtl/>
          </w:rPr>
          <w:t>مسئولية ”</w:t>
        </w:r>
        <w:proofErr w:type="gramEnd"/>
        <w:r w:rsidRPr="00647C5C">
          <w:rPr>
            <w:rFonts w:ascii="Times New Roman" w:eastAsia="Times New Roman" w:hAnsi="Times New Roman" w:cs="Times New Roman"/>
            <w:sz w:val="28"/>
            <w:szCs w:val="28"/>
            <w:rtl/>
          </w:rPr>
          <w:t xml:space="preserve"> أربانيت</w:t>
        </w:r>
        <w:r w:rsidRPr="00647C5C">
          <w:rPr>
            <w:rFonts w:ascii="Times New Roman" w:eastAsia="Times New Roman" w:hAnsi="Times New Roman" w:cs="Times New Roman"/>
            <w:sz w:val="28"/>
            <w:szCs w:val="28"/>
          </w:rPr>
          <w:t xml:space="preserve"> ” </w:t>
        </w:r>
        <w:r w:rsidRPr="00647C5C">
          <w:rPr>
            <w:rFonts w:ascii="Times New Roman" w:eastAsia="Times New Roman" w:hAnsi="Times New Roman" w:cs="Times New Roman"/>
            <w:sz w:val="28"/>
            <w:szCs w:val="28"/>
            <w:rtl/>
          </w:rPr>
          <w:t>، وتقديم نظام أعطاء أسماء لأجهزة الكمبيوتر الموصولة بالشبكة المسمى</w:t>
        </w:r>
        <w:r w:rsidRPr="00647C5C">
          <w:rPr>
            <w:rFonts w:ascii="Times New Roman" w:eastAsia="Times New Roman" w:hAnsi="Times New Roman" w:cs="Times New Roman"/>
            <w:sz w:val="28"/>
            <w:szCs w:val="28"/>
          </w:rPr>
          <w:br/>
          <w:t>Domain Name System (DNS)</w:t>
        </w:r>
      </w:ins>
    </w:p>
    <w:p w:rsidR="00647C5C" w:rsidRPr="00647C5C" w:rsidRDefault="00647C5C" w:rsidP="00647C5C">
      <w:pPr>
        <w:spacing w:before="100" w:beforeAutospacing="1" w:after="100" w:afterAutospacing="1" w:line="240" w:lineRule="auto"/>
        <w:jc w:val="right"/>
        <w:rPr>
          <w:ins w:id="13" w:author="Unknown"/>
          <w:rFonts w:ascii="Times New Roman" w:eastAsia="Times New Roman" w:hAnsi="Times New Roman" w:cs="Times New Roman"/>
          <w:sz w:val="28"/>
          <w:szCs w:val="28"/>
        </w:rPr>
      </w:pPr>
      <w:ins w:id="14" w:author="Unknown">
        <w:r w:rsidRPr="00647C5C">
          <w:rPr>
            <w:rFonts w:ascii="Times New Roman" w:eastAsia="Times New Roman" w:hAnsi="Times New Roman" w:cs="Times New Roman"/>
            <w:sz w:val="28"/>
            <w:szCs w:val="28"/>
          </w:rPr>
          <w:t xml:space="preserve">1985 </w:t>
        </w:r>
        <w:r w:rsidRPr="00647C5C">
          <w:rPr>
            <w:rFonts w:ascii="Times New Roman" w:eastAsia="Times New Roman" w:hAnsi="Times New Roman" w:cs="Times New Roman"/>
            <w:sz w:val="28"/>
            <w:szCs w:val="28"/>
            <w:rtl/>
          </w:rPr>
          <w:t xml:space="preserve">م أول شركة كمبيوتر تسجل </w:t>
        </w:r>
        <w:proofErr w:type="gramStart"/>
        <w:r w:rsidRPr="00647C5C">
          <w:rPr>
            <w:rFonts w:ascii="Times New Roman" w:eastAsia="Times New Roman" w:hAnsi="Times New Roman" w:cs="Times New Roman"/>
            <w:sz w:val="28"/>
            <w:szCs w:val="28"/>
            <w:rtl/>
          </w:rPr>
          <w:t>ملكية ”</w:t>
        </w:r>
        <w:proofErr w:type="gramEnd"/>
        <w:r w:rsidRPr="00647C5C">
          <w:rPr>
            <w:rFonts w:ascii="Times New Roman" w:eastAsia="Times New Roman" w:hAnsi="Times New Roman" w:cs="Times New Roman"/>
            <w:sz w:val="28"/>
            <w:szCs w:val="28"/>
            <w:rtl/>
          </w:rPr>
          <w:t xml:space="preserve"> إنترنيت ” خاصة بها</w:t>
        </w:r>
        <w:r w:rsidRPr="00647C5C">
          <w:rPr>
            <w:rFonts w:ascii="Times New Roman" w:eastAsia="Times New Roman" w:hAnsi="Times New Roman" w:cs="Times New Roman"/>
            <w:sz w:val="28"/>
            <w:szCs w:val="28"/>
          </w:rPr>
          <w:t xml:space="preserve"> .</w:t>
        </w:r>
      </w:ins>
    </w:p>
    <w:p w:rsidR="00647C5C" w:rsidRPr="00647C5C" w:rsidRDefault="00647C5C" w:rsidP="00647C5C">
      <w:pPr>
        <w:spacing w:before="100" w:beforeAutospacing="1" w:after="100" w:afterAutospacing="1" w:line="240" w:lineRule="auto"/>
        <w:jc w:val="right"/>
        <w:rPr>
          <w:ins w:id="15" w:author="Unknown"/>
          <w:rFonts w:ascii="Times New Roman" w:eastAsia="Times New Roman" w:hAnsi="Times New Roman" w:cs="Times New Roman"/>
          <w:sz w:val="28"/>
          <w:szCs w:val="28"/>
        </w:rPr>
      </w:pPr>
      <w:ins w:id="16" w:author="Unknown">
        <w:r w:rsidRPr="00647C5C">
          <w:rPr>
            <w:rFonts w:ascii="Times New Roman" w:eastAsia="Times New Roman" w:hAnsi="Times New Roman" w:cs="Times New Roman"/>
            <w:sz w:val="28"/>
            <w:szCs w:val="28"/>
          </w:rPr>
          <w:t xml:space="preserve">1986 </w:t>
        </w:r>
        <w:r w:rsidRPr="00647C5C">
          <w:rPr>
            <w:rFonts w:ascii="Times New Roman" w:eastAsia="Times New Roman" w:hAnsi="Times New Roman" w:cs="Times New Roman"/>
            <w:sz w:val="28"/>
            <w:szCs w:val="28"/>
            <w:rtl/>
          </w:rPr>
          <w:t>م أنشأت مؤسسة العلوم العالمية شبكتها الأسرع</w:t>
        </w:r>
        <w:r w:rsidRPr="00647C5C">
          <w:rPr>
            <w:rFonts w:ascii="Times New Roman" w:eastAsia="Times New Roman" w:hAnsi="Times New Roman" w:cs="Times New Roman"/>
            <w:sz w:val="28"/>
            <w:szCs w:val="28"/>
          </w:rPr>
          <w:t xml:space="preserve"> TNSFNE </w:t>
        </w:r>
        <w:r w:rsidRPr="00647C5C">
          <w:rPr>
            <w:rFonts w:ascii="Times New Roman" w:eastAsia="Times New Roman" w:hAnsi="Times New Roman" w:cs="Times New Roman"/>
            <w:sz w:val="28"/>
            <w:szCs w:val="28"/>
            <w:rtl/>
          </w:rPr>
          <w:t>مع ظهور بروتوكول نقل الأخبار الشبكية</w:t>
        </w:r>
        <w:r w:rsidRPr="00647C5C">
          <w:rPr>
            <w:rFonts w:ascii="Times New Roman" w:eastAsia="Times New Roman" w:hAnsi="Times New Roman" w:cs="Times New Roman"/>
            <w:sz w:val="28"/>
            <w:szCs w:val="28"/>
          </w:rPr>
          <w:t xml:space="preserve"> Network News Transfer Protocol </w:t>
        </w:r>
        <w:r w:rsidRPr="00647C5C">
          <w:rPr>
            <w:rFonts w:ascii="Times New Roman" w:eastAsia="Times New Roman" w:hAnsi="Times New Roman" w:cs="Times New Roman"/>
            <w:sz w:val="28"/>
            <w:szCs w:val="28"/>
            <w:rtl/>
          </w:rPr>
          <w:t xml:space="preserve">جاعلا أندية النقاش التفاعلي المباشر أمرا ممكنا ، وإحدى شركات الكمبيوتر تبني أول جدار حماية </w:t>
        </w:r>
        <w:proofErr w:type="gramStart"/>
        <w:r w:rsidRPr="00647C5C">
          <w:rPr>
            <w:rFonts w:ascii="Times New Roman" w:eastAsia="Times New Roman" w:hAnsi="Times New Roman" w:cs="Times New Roman"/>
            <w:sz w:val="28"/>
            <w:szCs w:val="28"/>
            <w:rtl/>
          </w:rPr>
          <w:t>لشبكة ”</w:t>
        </w:r>
        <w:proofErr w:type="gramEnd"/>
        <w:r w:rsidRPr="00647C5C">
          <w:rPr>
            <w:rFonts w:ascii="Times New Roman" w:eastAsia="Times New Roman" w:hAnsi="Times New Roman" w:cs="Times New Roman"/>
            <w:sz w:val="28"/>
            <w:szCs w:val="28"/>
            <w:rtl/>
          </w:rPr>
          <w:t xml:space="preserve"> إنترنيت</w:t>
        </w:r>
        <w:r w:rsidRPr="00647C5C">
          <w:rPr>
            <w:rFonts w:ascii="Times New Roman" w:eastAsia="Times New Roman" w:hAnsi="Times New Roman" w:cs="Times New Roman"/>
            <w:sz w:val="28"/>
            <w:szCs w:val="28"/>
          </w:rPr>
          <w:t>” .</w:t>
        </w:r>
      </w:ins>
    </w:p>
    <w:p w:rsidR="00647C5C" w:rsidRPr="00647C5C" w:rsidRDefault="00647C5C" w:rsidP="00647C5C">
      <w:pPr>
        <w:spacing w:before="100" w:beforeAutospacing="1" w:after="100" w:afterAutospacing="1" w:line="240" w:lineRule="auto"/>
        <w:jc w:val="right"/>
        <w:rPr>
          <w:ins w:id="17" w:author="Unknown"/>
          <w:rFonts w:ascii="Times New Roman" w:eastAsia="Times New Roman" w:hAnsi="Times New Roman" w:cs="Times New Roman"/>
          <w:sz w:val="28"/>
          <w:szCs w:val="28"/>
        </w:rPr>
      </w:pPr>
      <w:ins w:id="18" w:author="Unknown">
        <w:r w:rsidRPr="00647C5C">
          <w:rPr>
            <w:rFonts w:ascii="Times New Roman" w:eastAsia="Times New Roman" w:hAnsi="Times New Roman" w:cs="Times New Roman"/>
            <w:sz w:val="28"/>
            <w:szCs w:val="28"/>
          </w:rPr>
          <w:t xml:space="preserve">1990 </w:t>
        </w:r>
        <w:r w:rsidRPr="00647C5C">
          <w:rPr>
            <w:rFonts w:ascii="Times New Roman" w:eastAsia="Times New Roman" w:hAnsi="Times New Roman" w:cs="Times New Roman"/>
            <w:sz w:val="28"/>
            <w:szCs w:val="28"/>
            <w:rtl/>
          </w:rPr>
          <w:t xml:space="preserve">م تم </w:t>
        </w:r>
        <w:proofErr w:type="gramStart"/>
        <w:r w:rsidRPr="00647C5C">
          <w:rPr>
            <w:rFonts w:ascii="Times New Roman" w:eastAsia="Times New Roman" w:hAnsi="Times New Roman" w:cs="Times New Roman"/>
            <w:sz w:val="28"/>
            <w:szCs w:val="28"/>
            <w:rtl/>
          </w:rPr>
          <w:t>إغلاق ”</w:t>
        </w:r>
        <w:proofErr w:type="gramEnd"/>
        <w:r w:rsidRPr="00647C5C">
          <w:rPr>
            <w:rFonts w:ascii="Times New Roman" w:eastAsia="Times New Roman" w:hAnsi="Times New Roman" w:cs="Times New Roman"/>
            <w:sz w:val="28"/>
            <w:szCs w:val="28"/>
            <w:rtl/>
          </w:rPr>
          <w:t xml:space="preserve"> أربانيت ” و”إنترنيت ” تتولى المهمة بالمقابل</w:t>
        </w:r>
        <w:r w:rsidRPr="00647C5C">
          <w:rPr>
            <w:rFonts w:ascii="Times New Roman" w:eastAsia="Times New Roman" w:hAnsi="Times New Roman" w:cs="Times New Roman"/>
            <w:sz w:val="28"/>
            <w:szCs w:val="28"/>
          </w:rPr>
          <w:t xml:space="preserve"> .</w:t>
        </w:r>
      </w:ins>
    </w:p>
    <w:p w:rsidR="00647C5C" w:rsidRPr="00647C5C" w:rsidRDefault="00647C5C" w:rsidP="00647C5C">
      <w:pPr>
        <w:spacing w:before="100" w:beforeAutospacing="1" w:after="100" w:afterAutospacing="1" w:line="240" w:lineRule="auto"/>
        <w:jc w:val="right"/>
        <w:rPr>
          <w:ins w:id="19" w:author="Unknown"/>
          <w:rFonts w:ascii="Times New Roman" w:eastAsia="Times New Roman" w:hAnsi="Times New Roman" w:cs="Times New Roman"/>
          <w:sz w:val="28"/>
          <w:szCs w:val="28"/>
        </w:rPr>
      </w:pPr>
      <w:ins w:id="20" w:author="Unknown">
        <w:r w:rsidRPr="00647C5C">
          <w:rPr>
            <w:rFonts w:ascii="Times New Roman" w:eastAsia="Times New Roman" w:hAnsi="Times New Roman" w:cs="Times New Roman"/>
            <w:sz w:val="28"/>
            <w:szCs w:val="28"/>
          </w:rPr>
          <w:t xml:space="preserve">1991 </w:t>
        </w:r>
        <w:r w:rsidRPr="00647C5C">
          <w:rPr>
            <w:rFonts w:ascii="Times New Roman" w:eastAsia="Times New Roman" w:hAnsi="Times New Roman" w:cs="Times New Roman"/>
            <w:sz w:val="28"/>
            <w:szCs w:val="28"/>
            <w:rtl/>
          </w:rPr>
          <w:t xml:space="preserve">م جامعة مينيسوتا الأمريكية تقدم </w:t>
        </w:r>
        <w:proofErr w:type="gramStart"/>
        <w:r w:rsidRPr="00647C5C">
          <w:rPr>
            <w:rFonts w:ascii="Times New Roman" w:eastAsia="Times New Roman" w:hAnsi="Times New Roman" w:cs="Times New Roman"/>
            <w:sz w:val="28"/>
            <w:szCs w:val="28"/>
            <w:rtl/>
          </w:rPr>
          <w:t>برنامج ”</w:t>
        </w:r>
        <w:proofErr w:type="gramEnd"/>
        <w:r w:rsidRPr="00647C5C">
          <w:rPr>
            <w:rFonts w:ascii="Times New Roman" w:eastAsia="Times New Roman" w:hAnsi="Times New Roman" w:cs="Times New Roman"/>
            <w:sz w:val="28"/>
            <w:szCs w:val="28"/>
            <w:rtl/>
          </w:rPr>
          <w:t xml:space="preserve"> غوفر</w:t>
        </w:r>
        <w:r w:rsidRPr="00647C5C">
          <w:rPr>
            <w:rFonts w:ascii="Times New Roman" w:eastAsia="Times New Roman" w:hAnsi="Times New Roman" w:cs="Times New Roman"/>
            <w:sz w:val="28"/>
            <w:szCs w:val="28"/>
          </w:rPr>
          <w:t xml:space="preserve">” Gopher </w:t>
        </w:r>
        <w:r w:rsidRPr="00647C5C">
          <w:rPr>
            <w:rFonts w:ascii="Times New Roman" w:eastAsia="Times New Roman" w:hAnsi="Times New Roman" w:cs="Times New Roman"/>
            <w:sz w:val="28"/>
            <w:szCs w:val="28"/>
            <w:rtl/>
          </w:rPr>
          <w:t>وهو برنامج لاسترجاع المعلومات من الأجهزة الخادمة في الشبكة</w:t>
        </w:r>
        <w:r w:rsidRPr="00647C5C">
          <w:rPr>
            <w:rFonts w:ascii="Times New Roman" w:eastAsia="Times New Roman" w:hAnsi="Times New Roman" w:cs="Times New Roman"/>
            <w:sz w:val="28"/>
            <w:szCs w:val="28"/>
          </w:rPr>
          <w:t xml:space="preserve"> .</w:t>
        </w:r>
      </w:ins>
    </w:p>
    <w:p w:rsidR="00647C5C" w:rsidRPr="00647C5C" w:rsidRDefault="00647C5C" w:rsidP="00647C5C">
      <w:pPr>
        <w:spacing w:before="100" w:beforeAutospacing="1" w:after="100" w:afterAutospacing="1" w:line="240" w:lineRule="auto"/>
        <w:jc w:val="right"/>
        <w:rPr>
          <w:ins w:id="21" w:author="Unknown"/>
          <w:rFonts w:ascii="Times New Roman" w:eastAsia="Times New Roman" w:hAnsi="Times New Roman" w:cs="Times New Roman"/>
          <w:sz w:val="28"/>
          <w:szCs w:val="28"/>
        </w:rPr>
      </w:pPr>
      <w:ins w:id="22" w:author="Unknown">
        <w:r w:rsidRPr="00647C5C">
          <w:rPr>
            <w:rFonts w:ascii="Times New Roman" w:eastAsia="Times New Roman" w:hAnsi="Times New Roman" w:cs="Times New Roman"/>
            <w:sz w:val="28"/>
            <w:szCs w:val="28"/>
          </w:rPr>
          <w:t xml:space="preserve">1992 </w:t>
        </w:r>
        <w:r w:rsidRPr="00647C5C">
          <w:rPr>
            <w:rFonts w:ascii="Times New Roman" w:eastAsia="Times New Roman" w:hAnsi="Times New Roman" w:cs="Times New Roman"/>
            <w:sz w:val="28"/>
            <w:szCs w:val="28"/>
            <w:rtl/>
          </w:rPr>
          <w:t>م مؤسسة الأبحاث الفيزيائية العالمية</w:t>
        </w:r>
        <w:r w:rsidRPr="00647C5C">
          <w:rPr>
            <w:rFonts w:ascii="Times New Roman" w:eastAsia="Times New Roman" w:hAnsi="Times New Roman" w:cs="Times New Roman"/>
            <w:sz w:val="28"/>
            <w:szCs w:val="28"/>
          </w:rPr>
          <w:t xml:space="preserve"> CERN </w:t>
        </w:r>
        <w:r w:rsidRPr="00647C5C">
          <w:rPr>
            <w:rFonts w:ascii="Times New Roman" w:eastAsia="Times New Roman" w:hAnsi="Times New Roman" w:cs="Times New Roman"/>
            <w:sz w:val="28"/>
            <w:szCs w:val="28"/>
            <w:rtl/>
          </w:rPr>
          <w:t>في سويسرا ، تقدم شيفرة النص المترابط</w:t>
        </w:r>
        <w:r w:rsidRPr="00647C5C">
          <w:rPr>
            <w:rFonts w:ascii="Times New Roman" w:eastAsia="Times New Roman" w:hAnsi="Times New Roman" w:cs="Times New Roman"/>
            <w:sz w:val="28"/>
            <w:szCs w:val="28"/>
          </w:rPr>
          <w:t xml:space="preserve"> Hypertext </w:t>
        </w:r>
        <w:r w:rsidRPr="00647C5C">
          <w:rPr>
            <w:rFonts w:ascii="Times New Roman" w:eastAsia="Times New Roman" w:hAnsi="Times New Roman" w:cs="Times New Roman"/>
            <w:sz w:val="28"/>
            <w:szCs w:val="28"/>
            <w:rtl/>
          </w:rPr>
          <w:t>المبدأ البرمجي الذي أدى إلى تطوير الشبكة العالمية</w:t>
        </w:r>
        <w:r w:rsidRPr="00647C5C">
          <w:rPr>
            <w:rFonts w:ascii="Times New Roman" w:eastAsia="Times New Roman" w:hAnsi="Times New Roman" w:cs="Times New Roman"/>
            <w:sz w:val="28"/>
            <w:szCs w:val="28"/>
          </w:rPr>
          <w:t xml:space="preserve"> Word Wide Web</w:t>
        </w:r>
      </w:ins>
    </w:p>
    <w:p w:rsidR="00647C5C" w:rsidRPr="00647C5C" w:rsidRDefault="00647C5C" w:rsidP="00647C5C">
      <w:pPr>
        <w:spacing w:before="100" w:beforeAutospacing="1" w:after="100" w:afterAutospacing="1" w:line="240" w:lineRule="auto"/>
        <w:jc w:val="right"/>
        <w:rPr>
          <w:ins w:id="23" w:author="Unknown"/>
          <w:rFonts w:ascii="Times New Roman" w:eastAsia="Times New Roman" w:hAnsi="Times New Roman" w:cs="Times New Roman"/>
          <w:sz w:val="28"/>
          <w:szCs w:val="28"/>
        </w:rPr>
      </w:pPr>
      <w:ins w:id="24" w:author="Unknown">
        <w:r w:rsidRPr="00647C5C">
          <w:rPr>
            <w:rFonts w:ascii="Times New Roman" w:eastAsia="Times New Roman" w:hAnsi="Times New Roman" w:cs="Times New Roman"/>
            <w:sz w:val="28"/>
            <w:szCs w:val="28"/>
          </w:rPr>
          <w:t xml:space="preserve">1993 </w:t>
        </w:r>
        <w:r w:rsidRPr="00647C5C">
          <w:rPr>
            <w:rFonts w:ascii="Times New Roman" w:eastAsia="Times New Roman" w:hAnsi="Times New Roman" w:cs="Times New Roman"/>
            <w:sz w:val="28"/>
            <w:szCs w:val="28"/>
            <w:rtl/>
          </w:rPr>
          <w:t>م قد ابتدأ الإبحار ، من خلال إصدار أول برنامج مستعرض الشبكة</w:t>
        </w:r>
        <w:r w:rsidRPr="00647C5C">
          <w:rPr>
            <w:rFonts w:ascii="Times New Roman" w:eastAsia="Times New Roman" w:hAnsi="Times New Roman" w:cs="Times New Roman"/>
            <w:sz w:val="28"/>
            <w:szCs w:val="28"/>
          </w:rPr>
          <w:t xml:space="preserve"> ” </w:t>
        </w:r>
        <w:r w:rsidRPr="00647C5C">
          <w:rPr>
            <w:rFonts w:ascii="Times New Roman" w:eastAsia="Times New Roman" w:hAnsi="Times New Roman" w:cs="Times New Roman"/>
            <w:sz w:val="28"/>
            <w:szCs w:val="28"/>
            <w:rtl/>
          </w:rPr>
          <w:t>موزاييك ” ثم تبعه آخرون مثل برنامج ” نتسكيب ” وبرنامج ” مايكروسوفت</w:t>
        </w:r>
        <w:r w:rsidRPr="00647C5C">
          <w:rPr>
            <w:rFonts w:ascii="Times New Roman" w:eastAsia="Times New Roman" w:hAnsi="Times New Roman" w:cs="Times New Roman"/>
            <w:sz w:val="28"/>
            <w:szCs w:val="28"/>
          </w:rPr>
          <w:t xml:space="preserve"> ” . </w:t>
        </w:r>
        <w:r w:rsidRPr="00647C5C">
          <w:rPr>
            <w:rFonts w:ascii="Times New Roman" w:eastAsia="Times New Roman" w:hAnsi="Times New Roman" w:cs="Times New Roman"/>
            <w:sz w:val="28"/>
            <w:szCs w:val="28"/>
            <w:rtl/>
          </w:rPr>
          <w:t>الرئيس الأمريكي كلينتون يطلق صفحته الخاصة على الشبكة العالمية</w:t>
        </w:r>
      </w:ins>
    </w:p>
    <w:p w:rsidR="00647C5C" w:rsidRPr="00647C5C" w:rsidRDefault="00647C5C" w:rsidP="00647C5C">
      <w:pPr>
        <w:spacing w:before="100" w:beforeAutospacing="1" w:after="100" w:afterAutospacing="1" w:line="240" w:lineRule="auto"/>
        <w:jc w:val="right"/>
        <w:rPr>
          <w:ins w:id="25" w:author="Unknown"/>
          <w:rFonts w:ascii="Times New Roman" w:eastAsia="Times New Roman" w:hAnsi="Times New Roman" w:cs="Times New Roman"/>
          <w:sz w:val="28"/>
          <w:szCs w:val="28"/>
        </w:rPr>
      </w:pPr>
      <w:ins w:id="26" w:author="Unknown">
        <w:r w:rsidRPr="00647C5C">
          <w:rPr>
            <w:rFonts w:ascii="Times New Roman" w:eastAsia="Times New Roman" w:hAnsi="Times New Roman" w:cs="Times New Roman"/>
            <w:sz w:val="28"/>
            <w:szCs w:val="28"/>
          </w:rPr>
          <w:t xml:space="preserve">1995 </w:t>
        </w:r>
        <w:r w:rsidRPr="00647C5C">
          <w:rPr>
            <w:rFonts w:ascii="Times New Roman" w:eastAsia="Times New Roman" w:hAnsi="Times New Roman" w:cs="Times New Roman"/>
            <w:sz w:val="28"/>
            <w:szCs w:val="28"/>
            <w:rtl/>
          </w:rPr>
          <w:t xml:space="preserve">م اتصل </w:t>
        </w:r>
        <w:proofErr w:type="gramStart"/>
        <w:r w:rsidRPr="00647C5C">
          <w:rPr>
            <w:rFonts w:ascii="Times New Roman" w:eastAsia="Times New Roman" w:hAnsi="Times New Roman" w:cs="Times New Roman"/>
            <w:sz w:val="28"/>
            <w:szCs w:val="28"/>
            <w:rtl/>
          </w:rPr>
          <w:t>بشبكة ”</w:t>
        </w:r>
        <w:proofErr w:type="gramEnd"/>
        <w:r w:rsidRPr="00647C5C">
          <w:rPr>
            <w:rFonts w:ascii="Times New Roman" w:eastAsia="Times New Roman" w:hAnsi="Times New Roman" w:cs="Times New Roman"/>
            <w:sz w:val="28"/>
            <w:szCs w:val="28"/>
            <w:rtl/>
          </w:rPr>
          <w:t xml:space="preserve"> إنترنيت ” ستة ملايين جهاز خادم و50.000 شبكة ، وإحدى شركات الكمبيوتر تطلق برنامج البحث في الشبكة العالمية . 1996 م أصبحت ” إنترنيت ” و ” وب ” كلمات متداولة عبر العالم . في الشرق الوسط أصبحت ” إنترنيت ” من المواضيع الساخنة ، ابتداء من التصميم الأول لشبكة وحتى اليوم ، واصبح هناك عدد من مزودي خدمة ” إنترنيت ” يقدمون خدماتهم</w:t>
        </w:r>
        <w:r w:rsidRPr="00647C5C">
          <w:rPr>
            <w:rFonts w:ascii="Times New Roman" w:eastAsia="Times New Roman" w:hAnsi="Times New Roman" w:cs="Times New Roman"/>
            <w:sz w:val="28"/>
            <w:szCs w:val="28"/>
          </w:rPr>
          <w:t xml:space="preserve"> .</w:t>
        </w:r>
        <w:r w:rsidRPr="00647C5C">
          <w:rPr>
            <w:rFonts w:ascii="Times New Roman" w:eastAsia="Times New Roman" w:hAnsi="Times New Roman" w:cs="Times New Roman"/>
            <w:sz w:val="28"/>
            <w:szCs w:val="28"/>
          </w:rPr>
          <w:br/>
        </w:r>
        <w:r w:rsidRPr="00647C5C">
          <w:rPr>
            <w:rFonts w:ascii="Times New Roman" w:eastAsia="Times New Roman" w:hAnsi="Times New Roman" w:cs="Times New Roman"/>
            <w:sz w:val="28"/>
            <w:szCs w:val="28"/>
            <w:rtl/>
          </w:rPr>
          <w:lastRenderedPageBreak/>
          <w:t>كيف يصل الانترنت الينا ؟</w:t>
        </w:r>
        <w:r w:rsidRPr="00647C5C">
          <w:rPr>
            <w:rFonts w:ascii="Times New Roman" w:eastAsia="Times New Roman" w:hAnsi="Times New Roman" w:cs="Times New Roman"/>
            <w:sz w:val="28"/>
            <w:szCs w:val="28"/>
          </w:rPr>
          <w:br/>
        </w:r>
        <w:r w:rsidRPr="00647C5C">
          <w:rPr>
            <w:rFonts w:ascii="Times New Roman" w:eastAsia="Times New Roman" w:hAnsi="Times New Roman" w:cs="Times New Roman"/>
            <w:sz w:val="28"/>
            <w:szCs w:val="28"/>
            <w:rtl/>
          </w:rPr>
          <w:t>يصل الينا الانترنت عن طريق شبكات كثيره وتميدات بحريه عن طريق كوابل الالياف (البصريه) المخصصه للأتصالات الدوليه بالعالم</w:t>
        </w:r>
        <w:r w:rsidRPr="00647C5C">
          <w:rPr>
            <w:rFonts w:ascii="Times New Roman" w:eastAsia="Times New Roman" w:hAnsi="Times New Roman" w:cs="Times New Roman"/>
            <w:sz w:val="28"/>
            <w:szCs w:val="28"/>
          </w:rPr>
          <w:t>.</w:t>
        </w:r>
      </w:ins>
    </w:p>
    <w:p w:rsidR="00647C5C" w:rsidRPr="00647C5C" w:rsidRDefault="00647C5C" w:rsidP="00647C5C">
      <w:pPr>
        <w:spacing w:after="0" w:line="240" w:lineRule="auto"/>
        <w:jc w:val="right"/>
        <w:rPr>
          <w:ins w:id="27" w:author="Unknown"/>
          <w:rFonts w:ascii="Times New Roman" w:eastAsia="Times New Roman" w:hAnsi="Times New Roman" w:cs="Times New Roman"/>
          <w:sz w:val="28"/>
          <w:szCs w:val="28"/>
        </w:rPr>
      </w:pPr>
      <w:ins w:id="28" w:author="Unknown">
        <w:r w:rsidRPr="00647C5C">
          <w:rPr>
            <w:rFonts w:ascii="Times New Roman" w:eastAsia="Times New Roman" w:hAnsi="Times New Roman" w:cs="Times New Roman"/>
            <w:sz w:val="28"/>
            <w:szCs w:val="28"/>
            <w:rtl/>
          </w:rPr>
          <w:t>الكوابل البحرية وأهميتها العالمية</w:t>
        </w:r>
      </w:ins>
    </w:p>
    <w:p w:rsidR="00647C5C" w:rsidRPr="00647C5C" w:rsidRDefault="00647C5C" w:rsidP="00647C5C">
      <w:pPr>
        <w:spacing w:after="0" w:line="240" w:lineRule="auto"/>
        <w:jc w:val="right"/>
        <w:rPr>
          <w:ins w:id="29" w:author="Unknown"/>
          <w:rFonts w:ascii="Times New Roman" w:eastAsia="Times New Roman" w:hAnsi="Times New Roman" w:cs="Times New Roman"/>
          <w:sz w:val="28"/>
          <w:szCs w:val="28"/>
        </w:rPr>
      </w:pPr>
      <w:ins w:id="30" w:author="Unknown">
        <w:r w:rsidRPr="00647C5C">
          <w:rPr>
            <w:rFonts w:ascii="Times New Roman" w:eastAsia="Times New Roman" w:hAnsi="Times New Roman" w:cs="Times New Roman"/>
            <w:sz w:val="28"/>
            <w:szCs w:val="28"/>
            <w:rtl/>
          </w:rPr>
          <w:t xml:space="preserve">تعتبر الكوابل البحرية أحد أهم الإنجازات التي تحققت في مجال نقل وتبادل البيانات والمعطيات الرقمية حول العالم ، فثمانين بالمائة من مجمل الاتصالات ونقل البيانات تتم عبر هذه الكوابل ، نظرا لسرعة تدفق البيانات فيها ، وتمتعها بدرجة عالية من الأمن والسرية ، والدقة العالية في نقل الإشارات ، وقلة تكاليفها بالمقارنة مع الأقمار الصناعية وغيرها من الوسائل </w:t>
        </w:r>
        <w:r w:rsidRPr="00647C5C">
          <w:rPr>
            <w:rFonts w:ascii="Times New Roman" w:eastAsia="Times New Roman" w:hAnsi="Times New Roman" w:cs="Times New Roman"/>
            <w:sz w:val="28"/>
            <w:szCs w:val="28"/>
          </w:rPr>
          <w:t>.</w:t>
        </w:r>
      </w:ins>
    </w:p>
    <w:p w:rsidR="00647C5C" w:rsidRPr="00647C5C" w:rsidRDefault="00647C5C" w:rsidP="00647C5C">
      <w:pPr>
        <w:spacing w:after="0" w:line="240" w:lineRule="auto"/>
        <w:jc w:val="right"/>
        <w:rPr>
          <w:ins w:id="31" w:author="Unknown"/>
          <w:rFonts w:ascii="Times New Roman" w:eastAsia="Times New Roman" w:hAnsi="Times New Roman" w:cs="Times New Roman"/>
          <w:sz w:val="28"/>
          <w:szCs w:val="28"/>
        </w:rPr>
      </w:pPr>
      <w:ins w:id="32" w:author="Unknown">
        <w:r w:rsidRPr="00647C5C">
          <w:rPr>
            <w:rFonts w:ascii="Times New Roman" w:eastAsia="Times New Roman" w:hAnsi="Times New Roman" w:cs="Times New Roman"/>
            <w:sz w:val="28"/>
            <w:szCs w:val="28"/>
            <w:rtl/>
          </w:rPr>
          <w:t>تاريخ نشأة الكوابل البحرية</w:t>
        </w:r>
      </w:ins>
    </w:p>
    <w:p w:rsidR="00647C5C" w:rsidRPr="00647C5C" w:rsidRDefault="00647C5C" w:rsidP="00647C5C">
      <w:pPr>
        <w:spacing w:after="0" w:line="240" w:lineRule="auto"/>
        <w:jc w:val="right"/>
        <w:rPr>
          <w:ins w:id="33" w:author="Unknown"/>
          <w:rFonts w:ascii="Times New Roman" w:eastAsia="Times New Roman" w:hAnsi="Times New Roman" w:cs="Times New Roman"/>
          <w:sz w:val="28"/>
          <w:szCs w:val="28"/>
        </w:rPr>
      </w:pPr>
      <w:ins w:id="34" w:author="Unknown">
        <w:r w:rsidRPr="00647C5C">
          <w:rPr>
            <w:rFonts w:ascii="Times New Roman" w:eastAsia="Times New Roman" w:hAnsi="Times New Roman" w:cs="Times New Roman"/>
            <w:sz w:val="28"/>
            <w:szCs w:val="28"/>
            <w:rtl/>
          </w:rPr>
          <w:t>عود نشأة هذه الكوابل إلى عام 1850 ، عندما تم مد أول كابل بحري بين فرنسا وبريطانيا ، وأعقبه في عام 1863 مد كابل بحري بين بريطانيا والجزيرة العربية والهند ، وفي عام 1902 تم مد كابل آخر بين أمريكا وهاواي ، وهذه الكوابل تم استخدامها لنقل رسائل التلغراف ثم لإجراء المكالمات الهاتفية ، هذا علما بأنها كانت بدائية في تركيبها وتصميمها ، إذ كانت مصنوعة من الأسلاك المعدنية التقليدية</w:t>
        </w:r>
        <w:r w:rsidRPr="00647C5C">
          <w:rPr>
            <w:rFonts w:ascii="Times New Roman" w:eastAsia="Times New Roman" w:hAnsi="Times New Roman" w:cs="Times New Roman"/>
            <w:sz w:val="28"/>
            <w:szCs w:val="28"/>
          </w:rPr>
          <w:t xml:space="preserve"> .</w:t>
        </w:r>
      </w:ins>
    </w:p>
    <w:p w:rsidR="00647C5C" w:rsidRPr="00647C5C" w:rsidRDefault="00647C5C" w:rsidP="00647C5C">
      <w:pPr>
        <w:spacing w:after="0" w:line="240" w:lineRule="auto"/>
        <w:jc w:val="right"/>
        <w:rPr>
          <w:ins w:id="35" w:author="Unknown"/>
          <w:rFonts w:ascii="Times New Roman" w:eastAsia="Times New Roman" w:hAnsi="Times New Roman" w:cs="Times New Roman"/>
          <w:sz w:val="28"/>
          <w:szCs w:val="28"/>
        </w:rPr>
      </w:pPr>
      <w:ins w:id="36" w:author="Unknown">
        <w:r w:rsidRPr="00647C5C">
          <w:rPr>
            <w:rFonts w:ascii="Times New Roman" w:eastAsia="Times New Roman" w:hAnsi="Times New Roman" w:cs="Times New Roman"/>
            <w:sz w:val="28"/>
            <w:szCs w:val="28"/>
            <w:rtl/>
          </w:rPr>
          <w:t>ومع زيادة التقدم في مجال الاتصالات ، تم إنشاء العشرات من هذه الكوابل والتي ربطت معظم أجزاء الكرة الأرضية ، ونظرا للحاجة الماسة إلى مواكبة التقدم التكنولوجي في قطاع الاتصالات تم في عام 1988 مد أول كابل مصنوع من الألياف الضوئية  وذلك عبر المحيط الأطلسي ، ثم تولت بعد ذلك شركات كبرى عالمية مد هذه الكوابل الحديثة في شتى أنحاء العالم، حتى تحول عالمنا الحالي إلى قرية صغيرة بفضل هذه الوسيلة الفعالة للاتصال بين الناس في شتى أنحاء المعمورة</w:t>
        </w:r>
        <w:r w:rsidRPr="00647C5C">
          <w:rPr>
            <w:rFonts w:ascii="Times New Roman" w:eastAsia="Times New Roman" w:hAnsi="Times New Roman" w:cs="Times New Roman"/>
            <w:sz w:val="28"/>
            <w:szCs w:val="28"/>
          </w:rPr>
          <w:t>.</w:t>
        </w:r>
      </w:ins>
    </w:p>
    <w:p w:rsidR="00647C5C" w:rsidRPr="00647C5C" w:rsidRDefault="00647C5C" w:rsidP="00647C5C">
      <w:pPr>
        <w:spacing w:after="0" w:line="240" w:lineRule="auto"/>
        <w:jc w:val="right"/>
        <w:rPr>
          <w:ins w:id="37" w:author="Unknown"/>
          <w:rFonts w:ascii="Times New Roman" w:eastAsia="Times New Roman" w:hAnsi="Times New Roman" w:cs="Times New Roman"/>
          <w:sz w:val="28"/>
          <w:szCs w:val="28"/>
        </w:rPr>
      </w:pPr>
      <w:ins w:id="38" w:author="Unknown">
        <w:r w:rsidRPr="00647C5C">
          <w:rPr>
            <w:rFonts w:ascii="Times New Roman" w:eastAsia="Times New Roman" w:hAnsi="Times New Roman" w:cs="Times New Roman"/>
            <w:sz w:val="28"/>
            <w:szCs w:val="28"/>
          </w:rPr>
          <w:t> </w:t>
        </w:r>
        <w:r w:rsidRPr="00647C5C">
          <w:rPr>
            <w:rFonts w:ascii="Times New Roman" w:eastAsia="Times New Roman" w:hAnsi="Times New Roman" w:cs="Times New Roman"/>
            <w:sz w:val="28"/>
            <w:szCs w:val="28"/>
            <w:rtl/>
          </w:rPr>
          <w:t>تركيب الكوابل البحرية</w:t>
        </w:r>
      </w:ins>
    </w:p>
    <w:p w:rsidR="00647C5C" w:rsidRPr="00647C5C" w:rsidRDefault="00647C5C" w:rsidP="00647C5C">
      <w:pPr>
        <w:spacing w:after="0" w:line="240" w:lineRule="auto"/>
        <w:jc w:val="right"/>
        <w:rPr>
          <w:ins w:id="39" w:author="Unknown"/>
          <w:rFonts w:ascii="Times New Roman" w:eastAsia="Times New Roman" w:hAnsi="Times New Roman" w:cs="Times New Roman"/>
          <w:sz w:val="28"/>
          <w:szCs w:val="28"/>
        </w:rPr>
      </w:pPr>
      <w:ins w:id="40" w:author="Unknown">
        <w:r w:rsidRPr="00647C5C">
          <w:rPr>
            <w:rFonts w:ascii="Times New Roman" w:eastAsia="Times New Roman" w:hAnsi="Times New Roman" w:cs="Times New Roman"/>
            <w:sz w:val="28"/>
            <w:szCs w:val="28"/>
            <w:rtl/>
          </w:rPr>
          <w:t>تتركب الكوابل البحرية الحديثة من مجموعة من الطبقات المختلفة التي تلعب دورا هاما في حسن سير عملها ، وهذه الطبقات صممت لحماية الجزء الأهم من الكابل ومنع الضرر الذي قد يلحق به جراء تعرضه لمؤثرات خارجية ، وهذه الطبقات هي</w:t>
        </w:r>
        <w:r w:rsidRPr="00647C5C">
          <w:rPr>
            <w:rFonts w:ascii="Times New Roman" w:eastAsia="Times New Roman" w:hAnsi="Times New Roman" w:cs="Times New Roman"/>
            <w:sz w:val="28"/>
            <w:szCs w:val="28"/>
          </w:rPr>
          <w:t xml:space="preserve"> :</w:t>
        </w:r>
      </w:ins>
    </w:p>
    <w:p w:rsidR="00647C5C" w:rsidRPr="00647C5C" w:rsidRDefault="00647C5C" w:rsidP="00647C5C">
      <w:pPr>
        <w:spacing w:after="0" w:line="240" w:lineRule="auto"/>
        <w:jc w:val="right"/>
        <w:rPr>
          <w:ins w:id="41" w:author="Unknown"/>
          <w:rFonts w:ascii="Times New Roman" w:eastAsia="Times New Roman" w:hAnsi="Times New Roman" w:cs="Times New Roman"/>
          <w:sz w:val="28"/>
          <w:szCs w:val="28"/>
        </w:rPr>
      </w:pPr>
      <w:ins w:id="42" w:author="Unknown">
        <w:r w:rsidRPr="00647C5C">
          <w:rPr>
            <w:rFonts w:ascii="Times New Roman" w:eastAsia="Times New Roman" w:hAnsi="Times New Roman" w:cs="Times New Roman"/>
            <w:sz w:val="28"/>
            <w:szCs w:val="28"/>
          </w:rPr>
          <w:t xml:space="preserve">1- </w:t>
        </w:r>
        <w:r w:rsidRPr="00647C5C">
          <w:rPr>
            <w:rFonts w:ascii="Times New Roman" w:eastAsia="Times New Roman" w:hAnsi="Times New Roman" w:cs="Times New Roman"/>
            <w:sz w:val="28"/>
            <w:szCs w:val="28"/>
            <w:rtl/>
          </w:rPr>
          <w:t>غلاف من مادة البولي ايثيلين</w:t>
        </w:r>
        <w:r w:rsidRPr="00647C5C">
          <w:rPr>
            <w:rFonts w:ascii="Times New Roman" w:eastAsia="Times New Roman" w:hAnsi="Times New Roman" w:cs="Times New Roman"/>
            <w:sz w:val="28"/>
            <w:szCs w:val="28"/>
          </w:rPr>
          <w:t xml:space="preserve"> Polyethylene </w:t>
        </w:r>
        <w:r w:rsidRPr="00647C5C">
          <w:rPr>
            <w:rFonts w:ascii="Times New Roman" w:eastAsia="Times New Roman" w:hAnsi="Times New Roman" w:cs="Times New Roman"/>
            <w:sz w:val="28"/>
            <w:szCs w:val="28"/>
            <w:rtl/>
          </w:rPr>
          <w:t>، وهي مادة كيميائية مقاومة للماء</w:t>
        </w:r>
        <w:r w:rsidRPr="00647C5C">
          <w:rPr>
            <w:rFonts w:ascii="Times New Roman" w:eastAsia="Times New Roman" w:hAnsi="Times New Roman" w:cs="Times New Roman"/>
            <w:sz w:val="28"/>
            <w:szCs w:val="28"/>
          </w:rPr>
          <w:t>.</w:t>
        </w:r>
        <w:r w:rsidRPr="00647C5C">
          <w:rPr>
            <w:rFonts w:ascii="Times New Roman" w:eastAsia="Times New Roman" w:hAnsi="Times New Roman" w:cs="Times New Roman"/>
            <w:sz w:val="28"/>
            <w:szCs w:val="28"/>
          </w:rPr>
          <w:br/>
          <w:t xml:space="preserve">2- </w:t>
        </w:r>
        <w:r w:rsidRPr="00647C5C">
          <w:rPr>
            <w:rFonts w:ascii="Times New Roman" w:eastAsia="Times New Roman" w:hAnsi="Times New Roman" w:cs="Times New Roman"/>
            <w:sz w:val="28"/>
            <w:szCs w:val="28"/>
            <w:rtl/>
          </w:rPr>
          <w:t>شريط لاصق سميك</w:t>
        </w:r>
        <w:r w:rsidRPr="00647C5C">
          <w:rPr>
            <w:rFonts w:ascii="Times New Roman" w:eastAsia="Times New Roman" w:hAnsi="Times New Roman" w:cs="Times New Roman"/>
            <w:sz w:val="28"/>
            <w:szCs w:val="28"/>
          </w:rPr>
          <w:t xml:space="preserve"> Mylar.</w:t>
        </w:r>
        <w:r w:rsidRPr="00647C5C">
          <w:rPr>
            <w:rFonts w:ascii="Times New Roman" w:eastAsia="Times New Roman" w:hAnsi="Times New Roman" w:cs="Times New Roman"/>
            <w:sz w:val="28"/>
            <w:szCs w:val="28"/>
          </w:rPr>
          <w:br/>
          <w:t xml:space="preserve">3- </w:t>
        </w:r>
        <w:r w:rsidRPr="00647C5C">
          <w:rPr>
            <w:rFonts w:ascii="Times New Roman" w:eastAsia="Times New Roman" w:hAnsi="Times New Roman" w:cs="Times New Roman"/>
            <w:sz w:val="28"/>
            <w:szCs w:val="28"/>
            <w:rtl/>
          </w:rPr>
          <w:t>أسلاك حديدية غير قابلة للأكسدة</w:t>
        </w:r>
        <w:r w:rsidRPr="00647C5C">
          <w:rPr>
            <w:rFonts w:ascii="Times New Roman" w:eastAsia="Times New Roman" w:hAnsi="Times New Roman" w:cs="Times New Roman"/>
            <w:sz w:val="28"/>
            <w:szCs w:val="28"/>
          </w:rPr>
          <w:t>.</w:t>
        </w:r>
        <w:r w:rsidRPr="00647C5C">
          <w:rPr>
            <w:rFonts w:ascii="Times New Roman" w:eastAsia="Times New Roman" w:hAnsi="Times New Roman" w:cs="Times New Roman"/>
            <w:sz w:val="28"/>
            <w:szCs w:val="28"/>
          </w:rPr>
          <w:br/>
          <w:t xml:space="preserve">4- </w:t>
        </w:r>
        <w:r w:rsidRPr="00647C5C">
          <w:rPr>
            <w:rFonts w:ascii="Times New Roman" w:eastAsia="Times New Roman" w:hAnsi="Times New Roman" w:cs="Times New Roman"/>
            <w:sz w:val="28"/>
            <w:szCs w:val="28"/>
            <w:rtl/>
          </w:rPr>
          <w:t>حاجز مضاد لتسرب الماء مصنوع من الألمنيوم</w:t>
        </w:r>
        <w:r w:rsidRPr="00647C5C">
          <w:rPr>
            <w:rFonts w:ascii="Times New Roman" w:eastAsia="Times New Roman" w:hAnsi="Times New Roman" w:cs="Times New Roman"/>
            <w:sz w:val="28"/>
            <w:szCs w:val="28"/>
          </w:rPr>
          <w:t>.</w:t>
        </w:r>
        <w:r w:rsidRPr="00647C5C">
          <w:rPr>
            <w:rFonts w:ascii="Times New Roman" w:eastAsia="Times New Roman" w:hAnsi="Times New Roman" w:cs="Times New Roman"/>
            <w:sz w:val="28"/>
            <w:szCs w:val="28"/>
          </w:rPr>
          <w:br/>
          <w:t xml:space="preserve">5- </w:t>
        </w:r>
        <w:r w:rsidRPr="00647C5C">
          <w:rPr>
            <w:rFonts w:ascii="Times New Roman" w:eastAsia="Times New Roman" w:hAnsi="Times New Roman" w:cs="Times New Roman"/>
            <w:sz w:val="28"/>
            <w:szCs w:val="28"/>
            <w:rtl/>
          </w:rPr>
          <w:t>غلاف من البولي كربون</w:t>
        </w:r>
        <w:r w:rsidRPr="00647C5C">
          <w:rPr>
            <w:rFonts w:ascii="Times New Roman" w:eastAsia="Times New Roman" w:hAnsi="Times New Roman" w:cs="Times New Roman"/>
            <w:sz w:val="28"/>
            <w:szCs w:val="28"/>
          </w:rPr>
          <w:t xml:space="preserve"> polycarbonate </w:t>
        </w:r>
        <w:r w:rsidRPr="00647C5C">
          <w:rPr>
            <w:rFonts w:ascii="Times New Roman" w:eastAsia="Times New Roman" w:hAnsi="Times New Roman" w:cs="Times New Roman"/>
            <w:sz w:val="28"/>
            <w:szCs w:val="28"/>
            <w:rtl/>
          </w:rPr>
          <w:t>، وهذه المادة مقاومة للصدمات ولدرجات الحرارة المتطرفة</w:t>
        </w:r>
        <w:r w:rsidRPr="00647C5C">
          <w:rPr>
            <w:rFonts w:ascii="Times New Roman" w:eastAsia="Times New Roman" w:hAnsi="Times New Roman" w:cs="Times New Roman"/>
            <w:sz w:val="28"/>
            <w:szCs w:val="28"/>
          </w:rPr>
          <w:t>.</w:t>
        </w:r>
        <w:r w:rsidRPr="00647C5C">
          <w:rPr>
            <w:rFonts w:ascii="Times New Roman" w:eastAsia="Times New Roman" w:hAnsi="Times New Roman" w:cs="Times New Roman"/>
            <w:sz w:val="28"/>
            <w:szCs w:val="28"/>
          </w:rPr>
          <w:br/>
          <w:t xml:space="preserve">6- </w:t>
        </w:r>
        <w:r w:rsidRPr="00647C5C">
          <w:rPr>
            <w:rFonts w:ascii="Times New Roman" w:eastAsia="Times New Roman" w:hAnsi="Times New Roman" w:cs="Times New Roman"/>
            <w:sz w:val="28"/>
            <w:szCs w:val="28"/>
            <w:rtl/>
          </w:rPr>
          <w:t>ماسورة من النحاس أو الألمنيوم</w:t>
        </w:r>
        <w:r w:rsidRPr="00647C5C">
          <w:rPr>
            <w:rFonts w:ascii="Times New Roman" w:eastAsia="Times New Roman" w:hAnsi="Times New Roman" w:cs="Times New Roman"/>
            <w:sz w:val="28"/>
            <w:szCs w:val="28"/>
          </w:rPr>
          <w:t>.</w:t>
        </w:r>
        <w:r w:rsidRPr="00647C5C">
          <w:rPr>
            <w:rFonts w:ascii="Times New Roman" w:eastAsia="Times New Roman" w:hAnsi="Times New Roman" w:cs="Times New Roman"/>
            <w:sz w:val="28"/>
            <w:szCs w:val="28"/>
          </w:rPr>
          <w:br/>
          <w:t xml:space="preserve">7- </w:t>
        </w:r>
        <w:r w:rsidRPr="00647C5C">
          <w:rPr>
            <w:rFonts w:ascii="Times New Roman" w:eastAsia="Times New Roman" w:hAnsi="Times New Roman" w:cs="Times New Roman"/>
            <w:sz w:val="28"/>
            <w:szCs w:val="28"/>
            <w:rtl/>
          </w:rPr>
          <w:t>جل بترولي كثيف جدا</w:t>
        </w:r>
        <w:r w:rsidRPr="00647C5C">
          <w:rPr>
            <w:rFonts w:ascii="Times New Roman" w:eastAsia="Times New Roman" w:hAnsi="Times New Roman" w:cs="Times New Roman"/>
            <w:sz w:val="28"/>
            <w:szCs w:val="28"/>
          </w:rPr>
          <w:t>.</w:t>
        </w:r>
        <w:r w:rsidRPr="00647C5C">
          <w:rPr>
            <w:rFonts w:ascii="Times New Roman" w:eastAsia="Times New Roman" w:hAnsi="Times New Roman" w:cs="Times New Roman"/>
            <w:sz w:val="28"/>
            <w:szCs w:val="28"/>
          </w:rPr>
          <w:br/>
          <w:t xml:space="preserve">8- </w:t>
        </w:r>
        <w:r w:rsidRPr="00647C5C">
          <w:rPr>
            <w:rFonts w:ascii="Times New Roman" w:eastAsia="Times New Roman" w:hAnsi="Times New Roman" w:cs="Times New Roman"/>
            <w:sz w:val="28"/>
            <w:szCs w:val="28"/>
            <w:rtl/>
          </w:rPr>
          <w:t>ألياف بصرية دقيقة</w:t>
        </w:r>
        <w:r w:rsidRPr="00647C5C">
          <w:rPr>
            <w:rFonts w:ascii="Times New Roman" w:eastAsia="Times New Roman" w:hAnsi="Times New Roman" w:cs="Times New Roman"/>
            <w:sz w:val="28"/>
            <w:szCs w:val="28"/>
          </w:rPr>
          <w:t xml:space="preserve"> Optical Fibers</w:t>
        </w:r>
        <w:r w:rsidRPr="00647C5C">
          <w:rPr>
            <w:rFonts w:ascii="Times New Roman" w:eastAsia="Times New Roman" w:hAnsi="Times New Roman" w:cs="Times New Roman"/>
            <w:sz w:val="28"/>
            <w:szCs w:val="28"/>
            <w:rtl/>
          </w:rPr>
          <w:t>، يتم نقل الإشارات الضوئية في داخلها</w:t>
        </w:r>
        <w:r w:rsidRPr="00647C5C">
          <w:rPr>
            <w:rFonts w:ascii="Times New Roman" w:eastAsia="Times New Roman" w:hAnsi="Times New Roman" w:cs="Times New Roman"/>
            <w:sz w:val="28"/>
            <w:szCs w:val="28"/>
          </w:rPr>
          <w:t>.</w:t>
        </w:r>
      </w:ins>
    </w:p>
    <w:p w:rsidR="00647C5C" w:rsidRPr="00647C5C" w:rsidRDefault="00647C5C" w:rsidP="00647C5C">
      <w:pPr>
        <w:spacing w:after="0" w:line="240" w:lineRule="auto"/>
        <w:jc w:val="right"/>
        <w:rPr>
          <w:ins w:id="43" w:author="Unknown"/>
          <w:rFonts w:ascii="Times New Roman" w:eastAsia="Times New Roman" w:hAnsi="Times New Roman" w:cs="Times New Roman"/>
          <w:sz w:val="28"/>
          <w:szCs w:val="28"/>
        </w:rPr>
      </w:pPr>
      <w:ins w:id="44" w:author="Unknown">
        <w:r w:rsidRPr="00647C5C">
          <w:rPr>
            <w:rFonts w:ascii="Times New Roman" w:eastAsia="Times New Roman" w:hAnsi="Times New Roman" w:cs="Times New Roman"/>
            <w:sz w:val="28"/>
            <w:szCs w:val="28"/>
            <w:rtl/>
          </w:rPr>
          <w:t>تمديد الكوابل البحرية يتطلب استخدام تقنيات متطورة وفرق فنية متخصصة وسفن مجهزة لهذه الغاية ، حيث يتم الاستعانة بالأقمار الصناعية لمعرفة أفضل مسار ممكن لهذه الكوابل ، كما يتم تركيب وحدات تضخيم كل مئة كيلومتر تقريبا تدعى</w:t>
        </w:r>
        <w:r w:rsidRPr="00647C5C">
          <w:rPr>
            <w:rFonts w:ascii="Times New Roman" w:eastAsia="Times New Roman" w:hAnsi="Times New Roman" w:cs="Times New Roman"/>
            <w:sz w:val="28"/>
            <w:szCs w:val="28"/>
          </w:rPr>
          <w:t xml:space="preserve"> Repeaters  </w:t>
        </w:r>
        <w:r w:rsidRPr="00647C5C">
          <w:rPr>
            <w:rFonts w:ascii="Times New Roman" w:eastAsia="Times New Roman" w:hAnsi="Times New Roman" w:cs="Times New Roman"/>
            <w:sz w:val="28"/>
            <w:szCs w:val="28"/>
            <w:rtl/>
          </w:rPr>
          <w:t>والتي تلعب دورا هاما في تضخيم الإشارة المارة في هذه الكوابل</w:t>
        </w:r>
        <w:r w:rsidRPr="00647C5C">
          <w:rPr>
            <w:rFonts w:ascii="Times New Roman" w:eastAsia="Times New Roman" w:hAnsi="Times New Roman" w:cs="Times New Roman"/>
            <w:sz w:val="28"/>
            <w:szCs w:val="28"/>
          </w:rPr>
          <w:t>.</w:t>
        </w:r>
      </w:ins>
    </w:p>
    <w:p w:rsidR="00647C5C" w:rsidRPr="00647C5C" w:rsidRDefault="00647C5C" w:rsidP="00647C5C">
      <w:pPr>
        <w:spacing w:after="0" w:line="240" w:lineRule="auto"/>
        <w:jc w:val="right"/>
        <w:rPr>
          <w:ins w:id="45" w:author="Unknown"/>
          <w:rFonts w:ascii="Times New Roman" w:eastAsia="Times New Roman" w:hAnsi="Times New Roman" w:cs="Times New Roman"/>
          <w:sz w:val="28"/>
          <w:szCs w:val="28"/>
        </w:rPr>
      </w:pPr>
      <w:ins w:id="46" w:author="Unknown">
        <w:r w:rsidRPr="00647C5C">
          <w:rPr>
            <w:rFonts w:ascii="Times New Roman" w:eastAsia="Times New Roman" w:hAnsi="Times New Roman" w:cs="Times New Roman"/>
            <w:sz w:val="28"/>
            <w:szCs w:val="28"/>
            <w:rtl/>
          </w:rPr>
          <w:t xml:space="preserve">إن التطورات التي أدخلت على هذه الكوابل والتحسينات التقنية والفنية ، أهلتها لنقل كم هائل من البيانات في اللحظة الواحدة ، وصل إلى أكثر من 1.5 تيرا بايت في الثانية الواحدة ، وهذه الميزة </w:t>
        </w:r>
        <w:r w:rsidRPr="00647C5C">
          <w:rPr>
            <w:rFonts w:ascii="Times New Roman" w:eastAsia="Times New Roman" w:hAnsi="Times New Roman" w:cs="Times New Roman"/>
            <w:sz w:val="28"/>
            <w:szCs w:val="28"/>
            <w:rtl/>
          </w:rPr>
          <w:lastRenderedPageBreak/>
          <w:t>أكسبت هذه الكوابل سمعة طيبة في مجال نقل وتبادل البيانات والمعلومات والمعطيات الرقمية بكل سهولة ويسر</w:t>
        </w:r>
        <w:r w:rsidRPr="00647C5C">
          <w:rPr>
            <w:rFonts w:ascii="Times New Roman" w:eastAsia="Times New Roman" w:hAnsi="Times New Roman" w:cs="Times New Roman"/>
            <w:sz w:val="28"/>
            <w:szCs w:val="28"/>
          </w:rPr>
          <w:t>.</w:t>
        </w:r>
      </w:ins>
    </w:p>
    <w:p w:rsidR="00647C5C" w:rsidRPr="00647C5C" w:rsidRDefault="00647C5C" w:rsidP="00647C5C">
      <w:pPr>
        <w:spacing w:after="0" w:line="240" w:lineRule="auto"/>
        <w:jc w:val="right"/>
        <w:rPr>
          <w:ins w:id="47" w:author="Unknown"/>
          <w:rFonts w:ascii="Times New Roman" w:eastAsia="Times New Roman" w:hAnsi="Times New Roman" w:cs="Times New Roman"/>
          <w:sz w:val="28"/>
          <w:szCs w:val="28"/>
        </w:rPr>
      </w:pPr>
      <w:ins w:id="48" w:author="Unknown">
        <w:r w:rsidRPr="00647C5C">
          <w:rPr>
            <w:rFonts w:ascii="Times New Roman" w:eastAsia="Times New Roman" w:hAnsi="Times New Roman" w:cs="Times New Roman"/>
            <w:sz w:val="28"/>
            <w:szCs w:val="28"/>
            <w:rtl/>
          </w:rPr>
          <w:t>تلف الكوابل البحرية وإصلاحها</w:t>
        </w:r>
      </w:ins>
    </w:p>
    <w:p w:rsidR="00647C5C" w:rsidRPr="00647C5C" w:rsidRDefault="00647C5C" w:rsidP="00647C5C">
      <w:pPr>
        <w:spacing w:after="0" w:line="240" w:lineRule="auto"/>
        <w:jc w:val="right"/>
        <w:rPr>
          <w:ins w:id="49" w:author="Unknown"/>
          <w:rFonts w:ascii="Times New Roman" w:eastAsia="Times New Roman" w:hAnsi="Times New Roman" w:cs="Times New Roman"/>
          <w:sz w:val="28"/>
          <w:szCs w:val="28"/>
        </w:rPr>
      </w:pPr>
      <w:ins w:id="50" w:author="Unknown">
        <w:r w:rsidRPr="00647C5C">
          <w:rPr>
            <w:rFonts w:ascii="Times New Roman" w:eastAsia="Times New Roman" w:hAnsi="Times New Roman" w:cs="Times New Roman"/>
            <w:sz w:val="28"/>
            <w:szCs w:val="28"/>
            <w:rtl/>
          </w:rPr>
          <w:t>تتعرض الكوابل البحرية لمخاطر متنوعة مما يؤدي إلى قطعها وتلفها أو إلحاق أضرار جزئية فيها ، هذه الأضرار قد تنجم عن الحركات الأرضية في قيعان البحار والمحيطات بسبب الزلازل والصدوع والانهيارات والبراكين ، كما قد تلحق بها بعض الأسماك والكائنات البحرية أضرارا فادحة وخصوصا اسماك القرش التي قد تتمكن من قطعها أو تدمير تركيبها ، كما قد تتعرض هذه الكوابل للتلف جراء السفن ومراسيها أو نتيجة عمليات الصيد التي تتم في البحار</w:t>
        </w:r>
        <w:r w:rsidRPr="00647C5C">
          <w:rPr>
            <w:rFonts w:ascii="Times New Roman" w:eastAsia="Times New Roman" w:hAnsi="Times New Roman" w:cs="Times New Roman"/>
            <w:sz w:val="28"/>
            <w:szCs w:val="28"/>
          </w:rPr>
          <w:t xml:space="preserve"> .</w:t>
        </w:r>
      </w:ins>
    </w:p>
    <w:p w:rsidR="00647C5C" w:rsidRPr="00647C5C" w:rsidRDefault="00647C5C" w:rsidP="00647C5C">
      <w:pPr>
        <w:spacing w:after="0" w:line="240" w:lineRule="auto"/>
        <w:jc w:val="right"/>
        <w:rPr>
          <w:ins w:id="51" w:author="Unknown"/>
          <w:rFonts w:ascii="Times New Roman" w:eastAsia="Times New Roman" w:hAnsi="Times New Roman" w:cs="Times New Roman"/>
          <w:sz w:val="28"/>
          <w:szCs w:val="28"/>
        </w:rPr>
      </w:pPr>
      <w:ins w:id="52" w:author="Unknown">
        <w:r w:rsidRPr="00647C5C">
          <w:rPr>
            <w:rFonts w:ascii="Times New Roman" w:eastAsia="Times New Roman" w:hAnsi="Times New Roman" w:cs="Times New Roman"/>
            <w:sz w:val="28"/>
            <w:szCs w:val="28"/>
            <w:rtl/>
          </w:rPr>
          <w:t>هذا من جانب ، ومن جانب آخر فإن هذه الكوابل يمكن أن تتلف نتيجة الأعمال التخريبية المتعمدة ، كما هو الأمر في النزاعات الدولية والحروب والهجمات الإرهابية</w:t>
        </w:r>
        <w:r w:rsidRPr="00647C5C">
          <w:rPr>
            <w:rFonts w:ascii="Times New Roman" w:eastAsia="Times New Roman" w:hAnsi="Times New Roman" w:cs="Times New Roman"/>
            <w:sz w:val="28"/>
            <w:szCs w:val="28"/>
          </w:rPr>
          <w:t>.</w:t>
        </w:r>
      </w:ins>
    </w:p>
    <w:p w:rsidR="00647C5C" w:rsidRPr="00647C5C" w:rsidRDefault="00647C5C" w:rsidP="00647C5C">
      <w:pPr>
        <w:spacing w:after="0" w:line="240" w:lineRule="auto"/>
        <w:jc w:val="right"/>
        <w:rPr>
          <w:ins w:id="53" w:author="Unknown"/>
          <w:rFonts w:ascii="Times New Roman" w:eastAsia="Times New Roman" w:hAnsi="Times New Roman" w:cs="Times New Roman"/>
          <w:sz w:val="28"/>
          <w:szCs w:val="28"/>
        </w:rPr>
      </w:pPr>
      <w:ins w:id="54" w:author="Unknown">
        <w:r w:rsidRPr="00647C5C">
          <w:rPr>
            <w:rFonts w:ascii="Times New Roman" w:eastAsia="Times New Roman" w:hAnsi="Times New Roman" w:cs="Times New Roman"/>
            <w:sz w:val="28"/>
            <w:szCs w:val="28"/>
            <w:rtl/>
          </w:rPr>
          <w:t>وإصلاح هذه الكوابل التالفة يعتبر أمرا شاقا ولا يمكن أن يتم إلا من قبل فرق عمل متخصصة في هذا المجال وبواسطة سفن إصلاح خاصة ، ولدى حدوث أي عطل ، يتم أولا تحديد مكان حدوث التلف في الكابل البحري عن طريق إرسال إشارة ضوئية في هذا الكابل من قبل جهاز يطلق عليه اسم مقياس الانعكاس الزمني الضوئي ، ولدى وصول هذه الإشارة إلى مكان التلف تنعكس وتعود إلى مصدر إطلاقها ،وبحساب الزمن اللازمة لذهاب الإشارة وانعكاسها يمكن تحديد مكان الخلل في الكابل بسهولة ويسر وبهامش خطأ يبلغ حوالي 10 متر</w:t>
        </w:r>
        <w:r w:rsidRPr="00647C5C">
          <w:rPr>
            <w:rFonts w:ascii="Times New Roman" w:eastAsia="Times New Roman" w:hAnsi="Times New Roman" w:cs="Times New Roman"/>
            <w:sz w:val="28"/>
            <w:szCs w:val="28"/>
          </w:rPr>
          <w:t>.</w:t>
        </w:r>
      </w:ins>
    </w:p>
    <w:p w:rsidR="00647C5C" w:rsidRPr="00647C5C" w:rsidRDefault="00647C5C" w:rsidP="00647C5C">
      <w:pPr>
        <w:spacing w:after="0" w:line="240" w:lineRule="auto"/>
        <w:jc w:val="right"/>
        <w:rPr>
          <w:ins w:id="55" w:author="Unknown"/>
          <w:rFonts w:ascii="Times New Roman" w:eastAsia="Times New Roman" w:hAnsi="Times New Roman" w:cs="Times New Roman"/>
          <w:sz w:val="28"/>
          <w:szCs w:val="28"/>
        </w:rPr>
      </w:pPr>
      <w:ins w:id="56" w:author="Unknown">
        <w:r w:rsidRPr="00647C5C">
          <w:rPr>
            <w:rFonts w:ascii="Times New Roman" w:eastAsia="Times New Roman" w:hAnsi="Times New Roman" w:cs="Times New Roman"/>
            <w:sz w:val="28"/>
            <w:szCs w:val="28"/>
            <w:rtl/>
          </w:rPr>
          <w:t>بعد تحديد مكان التلف في الكابل ، تتوجه طواقم العمل إلى المكان المحدد ويتم رفع الكابل المعطل إلى سطح سفينة الإصلاح بواسطة روافع هيدروليكية قوية ، ثم يتم إجراء عملية التصليح ووصل الأجزاء المقطوعة بالاستعانة بأجهزة خاصة لهذه الغاية ومجاهر لوصل الألياف الضوئية التالفة وربطها من جديد وإعادة فحصها للتأكد من أن الكابل تم وصله بشكل مناسب</w:t>
        </w:r>
        <w:r w:rsidRPr="00647C5C">
          <w:rPr>
            <w:rFonts w:ascii="Times New Roman" w:eastAsia="Times New Roman" w:hAnsi="Times New Roman" w:cs="Times New Roman"/>
            <w:sz w:val="28"/>
            <w:szCs w:val="28"/>
          </w:rPr>
          <w:t xml:space="preserve"> .</w:t>
        </w:r>
      </w:ins>
    </w:p>
    <w:p w:rsidR="00647C5C" w:rsidRPr="00647C5C" w:rsidRDefault="00647C5C" w:rsidP="00647C5C">
      <w:pPr>
        <w:spacing w:after="0" w:line="240" w:lineRule="auto"/>
        <w:jc w:val="right"/>
        <w:rPr>
          <w:ins w:id="57" w:author="Unknown"/>
          <w:rFonts w:ascii="Times New Roman" w:eastAsia="Times New Roman" w:hAnsi="Times New Roman" w:cs="Times New Roman"/>
          <w:sz w:val="28"/>
          <w:szCs w:val="28"/>
        </w:rPr>
      </w:pPr>
      <w:ins w:id="58" w:author="Unknown">
        <w:r w:rsidRPr="00647C5C">
          <w:rPr>
            <w:rFonts w:ascii="Times New Roman" w:eastAsia="Times New Roman" w:hAnsi="Times New Roman" w:cs="Times New Roman"/>
            <w:sz w:val="28"/>
            <w:szCs w:val="28"/>
            <w:rtl/>
          </w:rPr>
          <w:t>يتم بعد ذلك إعادة الكابل إلى مكانه تحت سطح الماء ، وبواسطة آلة خاصة يتم طمر هذا الجزء تحت قاع المحيط لضمان عدم تعرضه مجددا للتلف</w:t>
        </w:r>
        <w:r w:rsidRPr="00647C5C">
          <w:rPr>
            <w:rFonts w:ascii="Times New Roman" w:eastAsia="Times New Roman" w:hAnsi="Times New Roman" w:cs="Times New Roman"/>
            <w:sz w:val="28"/>
            <w:szCs w:val="28"/>
          </w:rPr>
          <w:t>.</w:t>
        </w:r>
      </w:ins>
    </w:p>
    <w:p w:rsidR="00647C5C" w:rsidRPr="00647C5C" w:rsidRDefault="00647C5C" w:rsidP="00647C5C">
      <w:pPr>
        <w:spacing w:before="100" w:beforeAutospacing="1" w:after="100" w:afterAutospacing="1" w:line="240" w:lineRule="auto"/>
        <w:jc w:val="right"/>
        <w:rPr>
          <w:ins w:id="59" w:author="Unknown"/>
          <w:rFonts w:ascii="Times New Roman" w:eastAsia="Times New Roman" w:hAnsi="Times New Roman" w:cs="Times New Roman"/>
          <w:sz w:val="28"/>
          <w:szCs w:val="28"/>
        </w:rPr>
      </w:pPr>
      <w:ins w:id="60" w:author="Unknown">
        <w:r w:rsidRPr="00647C5C">
          <w:rPr>
            <w:rFonts w:ascii="Times New Roman" w:eastAsia="Times New Roman" w:hAnsi="Times New Roman" w:cs="Times New Roman"/>
            <w:sz w:val="28"/>
            <w:szCs w:val="28"/>
            <w:rtl/>
          </w:rPr>
          <w:t>أميركا والانترنت … رقابة وهجوم</w:t>
        </w:r>
        <w:r w:rsidRPr="00647C5C">
          <w:rPr>
            <w:rFonts w:ascii="Times New Roman" w:eastAsia="Times New Roman" w:hAnsi="Times New Roman" w:cs="Times New Roman"/>
            <w:sz w:val="28"/>
            <w:szCs w:val="28"/>
          </w:rPr>
          <w:br/>
        </w:r>
        <w:r w:rsidRPr="00647C5C">
          <w:rPr>
            <w:rFonts w:ascii="Times New Roman" w:eastAsia="Times New Roman" w:hAnsi="Times New Roman" w:cs="Times New Roman"/>
            <w:sz w:val="28"/>
            <w:szCs w:val="28"/>
            <w:rtl/>
          </w:rPr>
          <w:t>في خريف العام 2005 كانت التصريحات الصادرة عن الولايات المتحدة وبخاصة من قبل مجلس الأمن القومي ومجمع الاستخبارات الاميركية الجديد تشير إلى أنها تصر على البقاء على دورها كمسيطر وحيد ومشرف وحيد على شبكة الانترنت تلك التي ابتكرتها والتي ترى انه من حقها الحفاظ عليها لحماية امن بلادها ، وفي هذا السبيل بدأت تعمل على استخدام وسائل الضغط الانترنتية بما يشبه عمليات التجسس الصريح مستخدمة الوسائل التي كانت تستخدمها الأجهزة المخابراتية الاميركية بتقنياتها التجسسية النادرة لسرقة المعلومات من الآخرين أو لفرض هيمنة القطب الأوحد عليها ، وقد زاد هذا الأمر بعد حادث 11 سبتمبر حيث يلاحظ أن الرقابة أصبحت مركزية أميركية خالصة تستخدم بوسائل كثيرة متنوعة من الاختراق إلى الهاكرز لكنها في النهاية تؤدي دورًا كبيرًا في الوصول إلى ابعد مدى في الهيمنة المعرفية في شتى أنحاء العالم سواء داخل الولايات المتحدة أو خارجها</w:t>
        </w:r>
        <w:r w:rsidRPr="00647C5C">
          <w:rPr>
            <w:rFonts w:ascii="Times New Roman" w:eastAsia="Times New Roman" w:hAnsi="Times New Roman" w:cs="Times New Roman"/>
            <w:sz w:val="28"/>
            <w:szCs w:val="28"/>
          </w:rPr>
          <w:t>.</w:t>
        </w:r>
      </w:ins>
    </w:p>
    <w:p w:rsidR="00647C5C" w:rsidRPr="00647C5C" w:rsidRDefault="00647C5C" w:rsidP="00647C5C">
      <w:pPr>
        <w:spacing w:before="100" w:beforeAutospacing="1" w:after="100" w:afterAutospacing="1" w:line="240" w:lineRule="auto"/>
        <w:jc w:val="right"/>
        <w:rPr>
          <w:ins w:id="61" w:author="Unknown"/>
          <w:rFonts w:ascii="Times New Roman" w:eastAsia="Times New Roman" w:hAnsi="Times New Roman" w:cs="Times New Roman"/>
          <w:sz w:val="28"/>
          <w:szCs w:val="28"/>
        </w:rPr>
      </w:pPr>
      <w:ins w:id="62" w:author="Unknown">
        <w:r w:rsidRPr="00647C5C">
          <w:rPr>
            <w:rFonts w:ascii="Times New Roman" w:eastAsia="Times New Roman" w:hAnsi="Times New Roman" w:cs="Times New Roman"/>
            <w:sz w:val="28"/>
            <w:szCs w:val="28"/>
            <w:rtl/>
          </w:rPr>
          <w:t xml:space="preserve">وعند الدكتور مصطفى عبد الغني صاحب مؤلف ” الرقابة المركزية على الانترنت في الوطن العربي ” أن وزارة الدفاع الامريكية قد وضعت برنامج معلومات خاص يسمح للقوات المسلحة باختراق كل قواعد البيانات للحكومة والشركات الخاصة وانه بات من المتعارف عليه أن شركة مايكروسوفت تقوم دوريًا بتسليم أجهزة أمنية أميركية معنية ” الكود الخاص ” بكل جهاز أو برنامج كمبيوتر تبيعه مما يسهل لهذه السلطات مراقبة كل شيء بالإضافة إلى أحاديث الرقابة الاميركية </w:t>
        </w:r>
        <w:r w:rsidRPr="00647C5C">
          <w:rPr>
            <w:rFonts w:ascii="Times New Roman" w:eastAsia="Times New Roman" w:hAnsi="Times New Roman" w:cs="Times New Roman"/>
            <w:sz w:val="28"/>
            <w:szCs w:val="28"/>
            <w:rtl/>
          </w:rPr>
          <w:lastRenderedPageBreak/>
          <w:t>الاستخبارية على الاتصالات الدولية من خلال شبكات أيشلون والتي يجدر بنا أن نعود إليها في قصة مستقلة</w:t>
        </w:r>
      </w:ins>
    </w:p>
    <w:p w:rsidR="003B4708" w:rsidRPr="00647C5C" w:rsidRDefault="003B4708" w:rsidP="00647C5C">
      <w:pPr>
        <w:jc w:val="right"/>
        <w:rPr>
          <w:rFonts w:ascii="Times New Roman" w:hAnsi="Times New Roman" w:cs="Times New Roman"/>
          <w:sz w:val="28"/>
          <w:szCs w:val="28"/>
        </w:rPr>
      </w:pPr>
    </w:p>
    <w:sectPr w:rsidR="003B4708" w:rsidRPr="00647C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8E8"/>
    <w:rsid w:val="003B4708"/>
    <w:rsid w:val="00647C5C"/>
    <w:rsid w:val="007A38E8"/>
    <w:rsid w:val="00E65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7C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C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7C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7C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C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7C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039998">
      <w:bodyDiv w:val="1"/>
      <w:marLeft w:val="0"/>
      <w:marRight w:val="0"/>
      <w:marTop w:val="0"/>
      <w:marBottom w:val="0"/>
      <w:divBdr>
        <w:top w:val="none" w:sz="0" w:space="0" w:color="auto"/>
        <w:left w:val="none" w:sz="0" w:space="0" w:color="auto"/>
        <w:bottom w:val="none" w:sz="0" w:space="0" w:color="auto"/>
        <w:right w:val="none" w:sz="0" w:space="0" w:color="auto"/>
      </w:divBdr>
      <w:divsChild>
        <w:div w:id="349600837">
          <w:marLeft w:val="0"/>
          <w:marRight w:val="0"/>
          <w:marTop w:val="0"/>
          <w:marBottom w:val="0"/>
          <w:divBdr>
            <w:top w:val="none" w:sz="0" w:space="0" w:color="auto"/>
            <w:left w:val="none" w:sz="0" w:space="0" w:color="auto"/>
            <w:bottom w:val="none" w:sz="0" w:space="0" w:color="auto"/>
            <w:right w:val="none" w:sz="0" w:space="0" w:color="auto"/>
          </w:divBdr>
        </w:div>
        <w:div w:id="563567387">
          <w:marLeft w:val="0"/>
          <w:marRight w:val="0"/>
          <w:marTop w:val="0"/>
          <w:marBottom w:val="0"/>
          <w:divBdr>
            <w:top w:val="none" w:sz="0" w:space="0" w:color="auto"/>
            <w:left w:val="none" w:sz="0" w:space="0" w:color="auto"/>
            <w:bottom w:val="none" w:sz="0" w:space="0" w:color="auto"/>
            <w:right w:val="none" w:sz="0" w:space="0" w:color="auto"/>
          </w:divBdr>
          <w:divsChild>
            <w:div w:id="457187599">
              <w:marLeft w:val="0"/>
              <w:marRight w:val="0"/>
              <w:marTop w:val="0"/>
              <w:marBottom w:val="0"/>
              <w:divBdr>
                <w:top w:val="none" w:sz="0" w:space="0" w:color="auto"/>
                <w:left w:val="none" w:sz="0" w:space="0" w:color="auto"/>
                <w:bottom w:val="none" w:sz="0" w:space="0" w:color="auto"/>
                <w:right w:val="none" w:sz="0" w:space="0" w:color="auto"/>
              </w:divBdr>
            </w:div>
            <w:div w:id="1371564140">
              <w:marLeft w:val="0"/>
              <w:marRight w:val="0"/>
              <w:marTop w:val="0"/>
              <w:marBottom w:val="0"/>
              <w:divBdr>
                <w:top w:val="none" w:sz="0" w:space="0" w:color="auto"/>
                <w:left w:val="none" w:sz="0" w:space="0" w:color="auto"/>
                <w:bottom w:val="none" w:sz="0" w:space="0" w:color="auto"/>
                <w:right w:val="none" w:sz="0" w:space="0" w:color="auto"/>
              </w:divBdr>
              <w:divsChild>
                <w:div w:id="1362785458">
                  <w:marLeft w:val="0"/>
                  <w:marRight w:val="0"/>
                  <w:marTop w:val="0"/>
                  <w:marBottom w:val="0"/>
                  <w:divBdr>
                    <w:top w:val="none" w:sz="0" w:space="0" w:color="auto"/>
                    <w:left w:val="none" w:sz="0" w:space="0" w:color="auto"/>
                    <w:bottom w:val="none" w:sz="0" w:space="0" w:color="auto"/>
                    <w:right w:val="none" w:sz="0" w:space="0" w:color="auto"/>
                  </w:divBdr>
                </w:div>
                <w:div w:id="2132743815">
                  <w:marLeft w:val="0"/>
                  <w:marRight w:val="0"/>
                  <w:marTop w:val="0"/>
                  <w:marBottom w:val="0"/>
                  <w:divBdr>
                    <w:top w:val="none" w:sz="0" w:space="0" w:color="auto"/>
                    <w:left w:val="none" w:sz="0" w:space="0" w:color="auto"/>
                    <w:bottom w:val="none" w:sz="0" w:space="0" w:color="auto"/>
                    <w:right w:val="none" w:sz="0" w:space="0" w:color="auto"/>
                  </w:divBdr>
                </w:div>
              </w:divsChild>
            </w:div>
            <w:div w:id="915433273">
              <w:marLeft w:val="0"/>
              <w:marRight w:val="0"/>
              <w:marTop w:val="0"/>
              <w:marBottom w:val="0"/>
              <w:divBdr>
                <w:top w:val="none" w:sz="0" w:space="0" w:color="auto"/>
                <w:left w:val="none" w:sz="0" w:space="0" w:color="auto"/>
                <w:bottom w:val="none" w:sz="0" w:space="0" w:color="auto"/>
                <w:right w:val="none" w:sz="0" w:space="0" w:color="auto"/>
              </w:divBdr>
              <w:divsChild>
                <w:div w:id="3147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3682">
          <w:marLeft w:val="0"/>
          <w:marRight w:val="0"/>
          <w:marTop w:val="0"/>
          <w:marBottom w:val="0"/>
          <w:divBdr>
            <w:top w:val="none" w:sz="0" w:space="0" w:color="auto"/>
            <w:left w:val="none" w:sz="0" w:space="0" w:color="auto"/>
            <w:bottom w:val="none" w:sz="0" w:space="0" w:color="auto"/>
            <w:right w:val="none" w:sz="0" w:space="0" w:color="auto"/>
          </w:divBdr>
          <w:divsChild>
            <w:div w:id="910240676">
              <w:marLeft w:val="0"/>
              <w:marRight w:val="0"/>
              <w:marTop w:val="0"/>
              <w:marBottom w:val="0"/>
              <w:divBdr>
                <w:top w:val="none" w:sz="0" w:space="0" w:color="auto"/>
                <w:left w:val="none" w:sz="0" w:space="0" w:color="auto"/>
                <w:bottom w:val="none" w:sz="0" w:space="0" w:color="auto"/>
                <w:right w:val="none" w:sz="0" w:space="0" w:color="auto"/>
              </w:divBdr>
            </w:div>
            <w:div w:id="1240485649">
              <w:marLeft w:val="0"/>
              <w:marRight w:val="0"/>
              <w:marTop w:val="0"/>
              <w:marBottom w:val="0"/>
              <w:divBdr>
                <w:top w:val="none" w:sz="0" w:space="0" w:color="auto"/>
                <w:left w:val="none" w:sz="0" w:space="0" w:color="auto"/>
                <w:bottom w:val="none" w:sz="0" w:space="0" w:color="auto"/>
                <w:right w:val="none" w:sz="0" w:space="0" w:color="auto"/>
              </w:divBdr>
            </w:div>
            <w:div w:id="1460105441">
              <w:marLeft w:val="0"/>
              <w:marRight w:val="0"/>
              <w:marTop w:val="0"/>
              <w:marBottom w:val="0"/>
              <w:divBdr>
                <w:top w:val="none" w:sz="0" w:space="0" w:color="auto"/>
                <w:left w:val="none" w:sz="0" w:space="0" w:color="auto"/>
                <w:bottom w:val="none" w:sz="0" w:space="0" w:color="auto"/>
                <w:right w:val="none" w:sz="0" w:space="0" w:color="auto"/>
              </w:divBdr>
            </w:div>
            <w:div w:id="446194082">
              <w:marLeft w:val="0"/>
              <w:marRight w:val="0"/>
              <w:marTop w:val="0"/>
              <w:marBottom w:val="0"/>
              <w:divBdr>
                <w:top w:val="none" w:sz="0" w:space="0" w:color="auto"/>
                <w:left w:val="none" w:sz="0" w:space="0" w:color="auto"/>
                <w:bottom w:val="none" w:sz="0" w:space="0" w:color="auto"/>
                <w:right w:val="none" w:sz="0" w:space="0" w:color="auto"/>
              </w:divBdr>
            </w:div>
            <w:div w:id="1133711945">
              <w:marLeft w:val="0"/>
              <w:marRight w:val="0"/>
              <w:marTop w:val="0"/>
              <w:marBottom w:val="0"/>
              <w:divBdr>
                <w:top w:val="none" w:sz="0" w:space="0" w:color="auto"/>
                <w:left w:val="none" w:sz="0" w:space="0" w:color="auto"/>
                <w:bottom w:val="none" w:sz="0" w:space="0" w:color="auto"/>
                <w:right w:val="none" w:sz="0" w:space="0" w:color="auto"/>
              </w:divBdr>
              <w:divsChild>
                <w:div w:id="1616213429">
                  <w:marLeft w:val="0"/>
                  <w:marRight w:val="0"/>
                  <w:marTop w:val="0"/>
                  <w:marBottom w:val="0"/>
                  <w:divBdr>
                    <w:top w:val="none" w:sz="0" w:space="0" w:color="auto"/>
                    <w:left w:val="none" w:sz="0" w:space="0" w:color="auto"/>
                    <w:bottom w:val="none" w:sz="0" w:space="0" w:color="auto"/>
                    <w:right w:val="none" w:sz="0" w:space="0" w:color="auto"/>
                  </w:divBdr>
                  <w:divsChild>
                    <w:div w:id="548343210">
                      <w:marLeft w:val="0"/>
                      <w:marRight w:val="0"/>
                      <w:marTop w:val="0"/>
                      <w:marBottom w:val="0"/>
                      <w:divBdr>
                        <w:top w:val="none" w:sz="0" w:space="0" w:color="auto"/>
                        <w:left w:val="none" w:sz="0" w:space="0" w:color="auto"/>
                        <w:bottom w:val="none" w:sz="0" w:space="0" w:color="auto"/>
                        <w:right w:val="none" w:sz="0" w:space="0" w:color="auto"/>
                      </w:divBdr>
                    </w:div>
                    <w:div w:id="1181505422">
                      <w:marLeft w:val="0"/>
                      <w:marRight w:val="0"/>
                      <w:marTop w:val="0"/>
                      <w:marBottom w:val="0"/>
                      <w:divBdr>
                        <w:top w:val="none" w:sz="0" w:space="0" w:color="auto"/>
                        <w:left w:val="none" w:sz="0" w:space="0" w:color="auto"/>
                        <w:bottom w:val="none" w:sz="0" w:space="0" w:color="auto"/>
                        <w:right w:val="none" w:sz="0" w:space="0" w:color="auto"/>
                      </w:divBdr>
                    </w:div>
                    <w:div w:id="81419910">
                      <w:marLeft w:val="0"/>
                      <w:marRight w:val="0"/>
                      <w:marTop w:val="0"/>
                      <w:marBottom w:val="0"/>
                      <w:divBdr>
                        <w:top w:val="none" w:sz="0" w:space="0" w:color="auto"/>
                        <w:left w:val="none" w:sz="0" w:space="0" w:color="auto"/>
                        <w:bottom w:val="none" w:sz="0" w:space="0" w:color="auto"/>
                        <w:right w:val="none" w:sz="0" w:space="0" w:color="auto"/>
                      </w:divBdr>
                    </w:div>
                    <w:div w:id="1401175929">
                      <w:marLeft w:val="0"/>
                      <w:marRight w:val="0"/>
                      <w:marTop w:val="0"/>
                      <w:marBottom w:val="0"/>
                      <w:divBdr>
                        <w:top w:val="none" w:sz="0" w:space="0" w:color="auto"/>
                        <w:left w:val="none" w:sz="0" w:space="0" w:color="auto"/>
                        <w:bottom w:val="none" w:sz="0" w:space="0" w:color="auto"/>
                        <w:right w:val="none" w:sz="0" w:space="0" w:color="auto"/>
                      </w:divBdr>
                    </w:div>
                    <w:div w:id="1206067295">
                      <w:marLeft w:val="0"/>
                      <w:marRight w:val="0"/>
                      <w:marTop w:val="0"/>
                      <w:marBottom w:val="0"/>
                      <w:divBdr>
                        <w:top w:val="none" w:sz="0" w:space="0" w:color="auto"/>
                        <w:left w:val="none" w:sz="0" w:space="0" w:color="auto"/>
                        <w:bottom w:val="none" w:sz="0" w:space="0" w:color="auto"/>
                        <w:right w:val="none" w:sz="0" w:space="0" w:color="auto"/>
                      </w:divBdr>
                      <w:divsChild>
                        <w:div w:id="8404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rusulalasady</dc:creator>
  <cp:lastModifiedBy>rusulalasady</cp:lastModifiedBy>
  <cp:revision>2</cp:revision>
  <dcterms:created xsi:type="dcterms:W3CDTF">2019-04-19T19:10:00Z</dcterms:created>
  <dcterms:modified xsi:type="dcterms:W3CDTF">2019-04-19T19:10:00Z</dcterms:modified>
</cp:coreProperties>
</file>